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F226" w14:textId="77777777" w:rsidR="006C4297" w:rsidRDefault="006C4297" w:rsidP="002F3107">
      <w:pPr>
        <w:rPr>
          <w:rFonts w:ascii="Calibri" w:eastAsia="Calibri" w:hAnsi="Calibri" w:cs="Times New Roman"/>
        </w:rPr>
      </w:pPr>
      <w:r>
        <w:rPr>
          <w:noProof/>
          <w:lang w:eastAsia="en-ZA"/>
        </w:rPr>
        <w:drawing>
          <wp:anchor distT="0" distB="0" distL="114300" distR="114300" simplePos="0" relativeHeight="251670528" behindDoc="0" locked="0" layoutInCell="1" allowOverlap="1" wp14:anchorId="54ECB70F" wp14:editId="18379497">
            <wp:simplePos x="0" y="0"/>
            <wp:positionH relativeFrom="margin">
              <wp:posOffset>4445</wp:posOffset>
            </wp:positionH>
            <wp:positionV relativeFrom="paragraph">
              <wp:posOffset>216898</wp:posOffset>
            </wp:positionV>
            <wp:extent cx="3571875" cy="991235"/>
            <wp:effectExtent l="0" t="0" r="9525" b="0"/>
            <wp:wrapNone/>
            <wp:docPr id="12" name="Picture 2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728873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27E98C27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45B28EFB" w14:textId="77777777" w:rsidR="006C4297" w:rsidRDefault="006C4297" w:rsidP="006C4297">
      <w:pPr>
        <w:tabs>
          <w:tab w:val="left" w:pos="6708"/>
        </w:tabs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14:paraId="6E2412B7" w14:textId="77777777" w:rsidR="006C4297" w:rsidRDefault="006C4297" w:rsidP="006C4297">
      <w:pPr>
        <w:tabs>
          <w:tab w:val="left" w:pos="6708"/>
        </w:tabs>
        <w:rPr>
          <w:rFonts w:ascii="Calibri" w:eastAsia="Calibri" w:hAnsi="Calibri" w:cs="Times New Roman"/>
        </w:rPr>
      </w:pPr>
    </w:p>
    <w:p w14:paraId="78EEE705" w14:textId="77777777" w:rsidR="006C4297" w:rsidRDefault="006C4297" w:rsidP="006C4297">
      <w:pPr>
        <w:tabs>
          <w:tab w:val="left" w:pos="6708"/>
        </w:tabs>
        <w:rPr>
          <w:rFonts w:ascii="Calibri" w:eastAsia="Calibri" w:hAnsi="Calibri" w:cs="Times New Roman"/>
        </w:rPr>
      </w:pPr>
    </w:p>
    <w:p w14:paraId="0021A46E" w14:textId="77777777" w:rsidR="006C4297" w:rsidRDefault="006C4297" w:rsidP="006C4297">
      <w:pPr>
        <w:tabs>
          <w:tab w:val="left" w:pos="6708"/>
        </w:tabs>
        <w:rPr>
          <w:rFonts w:ascii="Calibri" w:eastAsia="Calibri" w:hAnsi="Calibri" w:cs="Times New Roman"/>
        </w:rPr>
      </w:pPr>
    </w:p>
    <w:p w14:paraId="25ADBBF2" w14:textId="77777777" w:rsidR="006C4297" w:rsidRDefault="006C4297" w:rsidP="006C4297">
      <w:pPr>
        <w:tabs>
          <w:tab w:val="left" w:pos="6708"/>
        </w:tabs>
        <w:rPr>
          <w:rFonts w:ascii="Calibri" w:eastAsia="Calibri" w:hAnsi="Calibri" w:cs="Times New Roman"/>
        </w:rPr>
      </w:pPr>
    </w:p>
    <w:p w14:paraId="150FFE4C" w14:textId="77777777" w:rsidR="006C4297" w:rsidRDefault="006C4297" w:rsidP="002F3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2C0A" wp14:editId="3042448A">
                <wp:simplePos x="0" y="0"/>
                <wp:positionH relativeFrom="margin">
                  <wp:posOffset>597626</wp:posOffset>
                </wp:positionH>
                <wp:positionV relativeFrom="paragraph">
                  <wp:posOffset>16510</wp:posOffset>
                </wp:positionV>
                <wp:extent cx="4495800" cy="2266950"/>
                <wp:effectExtent l="0" t="0" r="19050" b="19050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2266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4840A" w14:textId="77777777" w:rsidR="006C4297" w:rsidRPr="00AD2974" w:rsidRDefault="006C4297" w:rsidP="006C4297">
                            <w:pPr>
                              <w:spacing w:before="120" w:after="120" w:line="36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INFORMATION</w:t>
                            </w:r>
                            <w:r w:rsidRPr="00AD2974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TECHNOLOGY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P2</w:t>
                            </w:r>
                          </w:p>
                          <w:p w14:paraId="16CA2AEF" w14:textId="77777777" w:rsidR="006C4297" w:rsidRPr="009C29AA" w:rsidRDefault="006C4297" w:rsidP="006C4297">
                            <w:pPr>
                              <w:spacing w:after="12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29AA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GRADE 11</w:t>
                            </w:r>
                          </w:p>
                          <w:p w14:paraId="64DDC83F" w14:textId="77777777" w:rsidR="006C4297" w:rsidRDefault="006C4297" w:rsidP="006C4297">
                            <w:pPr>
                              <w:spacing w:after="120" w:line="36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21 JUNE 2016</w:t>
                            </w:r>
                          </w:p>
                          <w:p w14:paraId="2B580649" w14:textId="77777777" w:rsidR="006C4297" w:rsidRPr="002311BE" w:rsidRDefault="006C4297" w:rsidP="006C4297">
                            <w:pPr>
                              <w:spacing w:after="120" w:line="36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C2C0A" id="Rounded Rectangle 20" o:spid="_x0000_s1026" style="position:absolute;margin-left:47.05pt;margin-top:1.3pt;width:354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" filled="f" strokecolor="black [3213]" strokeweight="1pt">
                <v:stroke joinstyle="miter"/>
                <v:path arrowok="t"/>
                <v:textbox>
                  <w:txbxContent>
                    <w:p w14:paraId="2084840A" w14:textId="77777777" w:rsidR="006C4297" w:rsidRPr="00AD2974" w:rsidRDefault="006C4297" w:rsidP="006C4297">
                      <w:pPr>
                        <w:spacing w:before="120" w:after="120" w:line="360" w:lineRule="auto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INFORMATION</w:t>
                      </w:r>
                      <w:r w:rsidRPr="00AD2974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TECHNOLOGY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P2</w:t>
                      </w:r>
                    </w:p>
                    <w:p w14:paraId="16CA2AEF" w14:textId="77777777" w:rsidR="006C4297" w:rsidRPr="009C29AA" w:rsidRDefault="006C4297" w:rsidP="006C4297">
                      <w:pPr>
                        <w:spacing w:after="12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C29AA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GRADE 11</w:t>
                      </w:r>
                    </w:p>
                    <w:p w14:paraId="64DDC83F" w14:textId="77777777" w:rsidR="006C4297" w:rsidRDefault="006C4297" w:rsidP="006C4297">
                      <w:pPr>
                        <w:spacing w:after="120" w:line="360" w:lineRule="auto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21 JUNE 2016</w:t>
                      </w:r>
                    </w:p>
                    <w:p w14:paraId="2B580649" w14:textId="77777777" w:rsidR="006C4297" w:rsidRPr="002311BE" w:rsidRDefault="006C4297" w:rsidP="006C4297">
                      <w:pPr>
                        <w:spacing w:after="120" w:line="36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MEMORANDUM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9B6122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60EA1FAE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10CE373F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522A27FA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364C9596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33136752" w14:textId="77777777" w:rsidR="006C4297" w:rsidRDefault="006C4297" w:rsidP="006C4297">
      <w:pPr>
        <w:tabs>
          <w:tab w:val="left" w:pos="1167"/>
        </w:tabs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14:paraId="0A6F87BD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73B7140E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51895858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1D0EFA2B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62A0010F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2F559A8E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021707F7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4899420E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3A87FD30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0E08ECB6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076DC688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1965FCAA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789AD481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66D75564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6DF3D955" w14:textId="77777777" w:rsidR="006C4297" w:rsidRDefault="006C4297" w:rsidP="002F3107">
      <w:pPr>
        <w:rPr>
          <w:rFonts w:ascii="Calibri" w:eastAsia="Calibri" w:hAnsi="Calibri" w:cs="Times New Roman"/>
        </w:rPr>
      </w:pPr>
    </w:p>
    <w:p w14:paraId="3EE58352" w14:textId="77777777" w:rsidR="006C4297" w:rsidDel="006C4297" w:rsidRDefault="006C4297" w:rsidP="002F3107">
      <w:pPr>
        <w:rPr>
          <w:del w:id="0" w:author="Jugs" w:date="2016-06-20T05:32:00Z"/>
          <w:rFonts w:ascii="Calibri" w:eastAsia="Calibri" w:hAnsi="Calibri" w:cs="Times New Roman"/>
        </w:rPr>
      </w:pPr>
    </w:p>
    <w:p w14:paraId="2501D09E" w14:textId="63C15C6F" w:rsidR="002F3107" w:rsidRPr="00DA34DA" w:rsidRDefault="002F3107" w:rsidP="002F3107">
      <w:pPr>
        <w:rPr>
          <w:rFonts w:ascii="Calibri" w:eastAsia="Calibri" w:hAnsi="Calibri" w:cs="Times New Roman"/>
          <w:b/>
          <w:u w:val="single"/>
        </w:rPr>
      </w:pPr>
      <w:r w:rsidRPr="00DA34DA">
        <w:rPr>
          <w:rFonts w:ascii="Calibri" w:eastAsia="Calibri" w:hAnsi="Calibri" w:cs="Times New Roman"/>
          <w:b/>
          <w:u w:val="single"/>
        </w:rPr>
        <w:lastRenderedPageBreak/>
        <w:t>Q</w:t>
      </w:r>
      <w:r w:rsidR="00863DCC">
        <w:rPr>
          <w:rFonts w:ascii="Calibri" w:eastAsia="Calibri" w:hAnsi="Calibri" w:cs="Times New Roman"/>
          <w:b/>
          <w:u w:val="single"/>
        </w:rPr>
        <w:t xml:space="preserve">UESTION </w:t>
      </w:r>
      <w:r w:rsidRPr="00DA34DA">
        <w:rPr>
          <w:rFonts w:ascii="Calibri" w:eastAsia="Calibri" w:hAnsi="Calibri" w:cs="Times New Roman"/>
          <w:b/>
          <w:u w:val="single"/>
        </w:rPr>
        <w:t>1</w:t>
      </w:r>
    </w:p>
    <w:p w14:paraId="51AD03AE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 xml:space="preserve">C 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75731295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D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5A9CDF4E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C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4F2F92DE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D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6F223F30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C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0FDF0DE6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A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7B24F4F6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C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53D67B59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C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6646FA71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B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4C02BD95" w14:textId="77777777" w:rsidR="002F3107" w:rsidRPr="002F3107" w:rsidRDefault="002F3107" w:rsidP="002F3107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B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sym w:font="Wingdings 2" w:char="F050"/>
      </w:r>
      <w:r w:rsidRPr="002F3107">
        <w:rPr>
          <w:rFonts w:ascii="Calibri" w:eastAsia="Calibri" w:hAnsi="Calibri" w:cs="Times New Roman"/>
        </w:rPr>
        <w:sym w:font="Wingdings 2" w:char="F050"/>
      </w:r>
    </w:p>
    <w:p w14:paraId="202FD2A0" w14:textId="77777777" w:rsidR="002F3107" w:rsidRPr="002F3107" w:rsidRDefault="002F3107" w:rsidP="002F3107">
      <w:pPr>
        <w:rPr>
          <w:rFonts w:ascii="Calibri" w:eastAsia="Calibri" w:hAnsi="Calibri" w:cs="Times New Roman"/>
        </w:rPr>
      </w:pPr>
    </w:p>
    <w:p w14:paraId="65B00144" w14:textId="0C03F461" w:rsidR="002F3107" w:rsidRPr="00DA34DA" w:rsidRDefault="002F3107" w:rsidP="002F3107">
      <w:pPr>
        <w:rPr>
          <w:rFonts w:ascii="Calibri" w:eastAsia="Calibri" w:hAnsi="Calibri" w:cs="Times New Roman"/>
          <w:b/>
          <w:u w:val="single"/>
        </w:rPr>
      </w:pPr>
      <w:r w:rsidRPr="00DA34DA">
        <w:rPr>
          <w:rFonts w:ascii="Calibri" w:eastAsia="Calibri" w:hAnsi="Calibri" w:cs="Times New Roman"/>
          <w:b/>
          <w:u w:val="single"/>
        </w:rPr>
        <w:t>Q</w:t>
      </w:r>
      <w:r w:rsidR="00863DCC">
        <w:rPr>
          <w:rFonts w:ascii="Calibri" w:eastAsia="Calibri" w:hAnsi="Calibri" w:cs="Times New Roman"/>
          <w:b/>
          <w:u w:val="single"/>
        </w:rPr>
        <w:t xml:space="preserve">UESTION </w:t>
      </w:r>
      <w:r w:rsidRPr="00DA34DA">
        <w:rPr>
          <w:rFonts w:ascii="Calibri" w:eastAsia="Calibri" w:hAnsi="Calibri" w:cs="Times New Roman"/>
          <w:b/>
          <w:u w:val="single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662"/>
        <w:gridCol w:w="6963"/>
        <w:gridCol w:w="574"/>
        <w:gridCol w:w="461"/>
      </w:tblGrid>
      <w:tr w:rsidR="002F3107" w:rsidRPr="002F3107" w14:paraId="1B4CFD82" w14:textId="77777777" w:rsidTr="00863DCC">
        <w:tc>
          <w:tcPr>
            <w:tcW w:w="582" w:type="dxa"/>
          </w:tcPr>
          <w:p w14:paraId="2C2D6FF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2.1</w:t>
            </w:r>
          </w:p>
        </w:tc>
        <w:tc>
          <w:tcPr>
            <w:tcW w:w="7625" w:type="dxa"/>
            <w:gridSpan w:val="2"/>
          </w:tcPr>
          <w:p w14:paraId="662C02A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When discussing the adverts, the term modular design was mentioned.</w:t>
            </w:r>
          </w:p>
        </w:tc>
        <w:tc>
          <w:tcPr>
            <w:tcW w:w="574" w:type="dxa"/>
          </w:tcPr>
          <w:p w14:paraId="416FCBC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78E8F006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618987D9" w14:textId="77777777" w:rsidTr="00863DCC">
        <w:tc>
          <w:tcPr>
            <w:tcW w:w="582" w:type="dxa"/>
          </w:tcPr>
          <w:p w14:paraId="73A62A48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48B105F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2.1.1</w:t>
            </w:r>
          </w:p>
        </w:tc>
        <w:tc>
          <w:tcPr>
            <w:tcW w:w="6963" w:type="dxa"/>
          </w:tcPr>
          <w:p w14:paraId="4A3FA23C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What is Modular design</w:t>
            </w:r>
          </w:p>
        </w:tc>
        <w:tc>
          <w:tcPr>
            <w:tcW w:w="574" w:type="dxa"/>
          </w:tcPr>
          <w:p w14:paraId="063FC426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57548BF1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20E05C7B" w14:textId="77777777" w:rsidTr="00863DCC">
        <w:tc>
          <w:tcPr>
            <w:tcW w:w="582" w:type="dxa"/>
          </w:tcPr>
          <w:p w14:paraId="742D6DD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DDCB5EB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673BAAF2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When a computer is designed with separate components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>, which makes upgrading and maintenance easier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  <w:tc>
          <w:tcPr>
            <w:tcW w:w="574" w:type="dxa"/>
          </w:tcPr>
          <w:p w14:paraId="7719F70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3A27B891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67244015" w14:textId="77777777" w:rsidTr="00863DCC">
        <w:tc>
          <w:tcPr>
            <w:tcW w:w="582" w:type="dxa"/>
          </w:tcPr>
          <w:p w14:paraId="5A48B14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31C6AFE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2.1.2</w:t>
            </w:r>
          </w:p>
        </w:tc>
        <w:tc>
          <w:tcPr>
            <w:tcW w:w="6963" w:type="dxa"/>
          </w:tcPr>
          <w:p w14:paraId="2E576EC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Give 2 advantages of a modular designed PC</w:t>
            </w:r>
          </w:p>
        </w:tc>
        <w:tc>
          <w:tcPr>
            <w:tcW w:w="574" w:type="dxa"/>
          </w:tcPr>
          <w:p w14:paraId="6B41F97F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5D0D6D3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0DEAB8DA" w14:textId="77777777" w:rsidTr="00863DCC">
        <w:tc>
          <w:tcPr>
            <w:tcW w:w="582" w:type="dxa"/>
          </w:tcPr>
          <w:p w14:paraId="74BB42B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4EFA4AB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7310C377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When the user need to upgrade the PC it would easy as the parts are removable.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65279188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If components in the PC br</w:t>
            </w:r>
            <w:r w:rsidR="00DA34DA">
              <w:rPr>
                <w:rFonts w:ascii="Calibri" w:eastAsia="Calibri" w:hAnsi="Calibri" w:cs="Times New Roman"/>
                <w:color w:val="FF0000"/>
              </w:rPr>
              <w:t>eaks</w:t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or malfunctions it would be easy to replace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3A06FE6D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Any other acceptable answer.</w:t>
            </w:r>
          </w:p>
        </w:tc>
        <w:tc>
          <w:tcPr>
            <w:tcW w:w="574" w:type="dxa"/>
          </w:tcPr>
          <w:p w14:paraId="395B6447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0222D8FB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1F741FCA" w14:textId="77777777" w:rsidTr="00863DCC">
        <w:tc>
          <w:tcPr>
            <w:tcW w:w="582" w:type="dxa"/>
          </w:tcPr>
          <w:p w14:paraId="00C2485C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2.2</w:t>
            </w:r>
          </w:p>
        </w:tc>
        <w:tc>
          <w:tcPr>
            <w:tcW w:w="662" w:type="dxa"/>
          </w:tcPr>
          <w:p w14:paraId="385EAEA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235E8C6B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Advert 1 comes with a DVDRW and advert 2 a CDRW. What is the difference between them</w:t>
            </w:r>
          </w:p>
        </w:tc>
        <w:tc>
          <w:tcPr>
            <w:tcW w:w="574" w:type="dxa"/>
          </w:tcPr>
          <w:p w14:paraId="7D3DA4B5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40E4AAAA" w14:textId="77777777" w:rsidR="002F3107" w:rsidRPr="002F3107" w:rsidRDefault="00DA34DA" w:rsidP="002F31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(2</w:t>
            </w:r>
            <w:r w:rsidR="002F3107" w:rsidRPr="002F3107">
              <w:rPr>
                <w:rFonts w:ascii="Calibri" w:eastAsia="Calibri" w:hAnsi="Calibri" w:cs="Times New Roman"/>
              </w:rPr>
              <w:t>)</w:t>
            </w:r>
          </w:p>
        </w:tc>
      </w:tr>
      <w:tr w:rsidR="002F3107" w:rsidRPr="002F3107" w14:paraId="17388932" w14:textId="77777777" w:rsidTr="00863DCC">
        <w:tc>
          <w:tcPr>
            <w:tcW w:w="582" w:type="dxa"/>
          </w:tcPr>
          <w:p w14:paraId="44F44EA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6B7AB821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5DF6CB2A" w14:textId="77777777" w:rsidR="002F3107" w:rsidRPr="002F3107" w:rsidRDefault="002F3107" w:rsidP="00BA50BA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 DVDRW can</w:t>
            </w:r>
            <w:r w:rsidR="00BA50BA">
              <w:rPr>
                <w:rFonts w:ascii="Calibri" w:eastAsia="Calibri" w:hAnsi="Calibri" w:cs="Times New Roman"/>
                <w:color w:val="FF0000"/>
              </w:rPr>
              <w:t xml:space="preserve"> read/</w:t>
            </w:r>
            <w:r w:rsidRPr="002F3107">
              <w:rPr>
                <w:rFonts w:ascii="Calibri" w:eastAsia="Calibri" w:hAnsi="Calibri" w:cs="Times New Roman"/>
                <w:color w:val="FF0000"/>
              </w:rPr>
              <w:t>write both CD’s and DVD</w:t>
            </w:r>
            <w:r w:rsidR="00BA50BA">
              <w:rPr>
                <w:rFonts w:ascii="Calibri" w:eastAsia="Calibri" w:hAnsi="Calibri" w:cs="Times New Roman"/>
                <w:color w:val="FF0000"/>
              </w:rPr>
              <w:t>’s</w:t>
            </w:r>
            <w:r w:rsidR="00BA50BA" w:rsidRPr="00BA50BA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while a CDRW can only </w:t>
            </w:r>
            <w:r w:rsidR="00BA50BA">
              <w:rPr>
                <w:rFonts w:ascii="Calibri" w:eastAsia="Calibri" w:hAnsi="Calibri" w:cs="Times New Roman"/>
                <w:color w:val="FF0000"/>
              </w:rPr>
              <w:t>read/</w:t>
            </w:r>
            <w:r w:rsidRPr="002F3107">
              <w:rPr>
                <w:rFonts w:ascii="Calibri" w:eastAsia="Calibri" w:hAnsi="Calibri" w:cs="Times New Roman"/>
                <w:color w:val="FF0000"/>
              </w:rPr>
              <w:t>write to CD’s</w:t>
            </w:r>
            <w:r w:rsidR="00BA50BA" w:rsidRPr="00BA50BA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5FDCE9C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3901DAE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2AFCD910" w14:textId="77777777" w:rsidTr="00863DCC">
        <w:tc>
          <w:tcPr>
            <w:tcW w:w="582" w:type="dxa"/>
          </w:tcPr>
          <w:p w14:paraId="6EF4077F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2.3</w:t>
            </w:r>
          </w:p>
        </w:tc>
        <w:tc>
          <w:tcPr>
            <w:tcW w:w="662" w:type="dxa"/>
          </w:tcPr>
          <w:p w14:paraId="22D08627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34B7591D" w14:textId="77777777" w:rsidR="002F3107" w:rsidRPr="002F3107" w:rsidRDefault="002F3107" w:rsidP="00BA50BA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 xml:space="preserve">The ex-students notice that advert1 has an HDD hard drive while advert 2 </w:t>
            </w:r>
            <w:r w:rsidR="00BA50BA">
              <w:rPr>
                <w:rFonts w:ascii="Calibri" w:eastAsia="Calibri" w:hAnsi="Calibri" w:cs="Times New Roman"/>
                <w:color w:val="000000"/>
              </w:rPr>
              <w:t>has an SSD hard drive. Discuss</w:t>
            </w:r>
            <w:r w:rsidRPr="002F3107">
              <w:rPr>
                <w:rFonts w:ascii="Calibri" w:eastAsia="Calibri" w:hAnsi="Calibri" w:cs="Times New Roman"/>
                <w:color w:val="000000"/>
              </w:rPr>
              <w:t xml:space="preserve"> the difference between the </w:t>
            </w:r>
            <w:r w:rsidR="00BA50BA">
              <w:rPr>
                <w:rFonts w:ascii="Calibri" w:eastAsia="Calibri" w:hAnsi="Calibri" w:cs="Times New Roman"/>
                <w:color w:val="000000"/>
              </w:rPr>
              <w:t xml:space="preserve">two </w:t>
            </w:r>
            <w:r w:rsidRPr="002F3107">
              <w:rPr>
                <w:rFonts w:ascii="Calibri" w:eastAsia="Calibri" w:hAnsi="Calibri" w:cs="Times New Roman"/>
                <w:color w:val="000000"/>
              </w:rPr>
              <w:t>hard drives.</w:t>
            </w:r>
          </w:p>
        </w:tc>
        <w:tc>
          <w:tcPr>
            <w:tcW w:w="574" w:type="dxa"/>
          </w:tcPr>
          <w:p w14:paraId="78E28A4B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25E05A81" w14:textId="77777777" w:rsidR="002F3107" w:rsidRPr="002F3107" w:rsidRDefault="002F3107" w:rsidP="00BA50BA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</w:t>
            </w:r>
            <w:r w:rsidR="00BA50BA">
              <w:rPr>
                <w:rFonts w:ascii="Calibri" w:eastAsia="Calibri" w:hAnsi="Calibri" w:cs="Times New Roman"/>
              </w:rPr>
              <w:t>2</w:t>
            </w:r>
            <w:r w:rsidRPr="002F3107">
              <w:rPr>
                <w:rFonts w:ascii="Calibri" w:eastAsia="Calibri" w:hAnsi="Calibri" w:cs="Times New Roman"/>
              </w:rPr>
              <w:t>)</w:t>
            </w:r>
          </w:p>
        </w:tc>
      </w:tr>
      <w:tr w:rsidR="002F3107" w:rsidRPr="002F3107" w14:paraId="4795008F" w14:textId="77777777" w:rsidTr="00863DCC">
        <w:tc>
          <w:tcPr>
            <w:tcW w:w="582" w:type="dxa"/>
          </w:tcPr>
          <w:p w14:paraId="411FF841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283AD5C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109E4A70" w14:textId="77777777" w:rsidR="00BA50BA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An HDD hard drive is mechanical, it has moving parts while an SSD has no moving parts and is electronic storage.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</w:t>
            </w:r>
          </w:p>
          <w:p w14:paraId="239A5E05" w14:textId="77777777" w:rsid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SSD storage is faster than HDD</w:t>
            </w:r>
            <w:r w:rsidR="00BA50BA" w:rsidRPr="00BA50BA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74159A30" w14:textId="77777777" w:rsidR="00BA50BA" w:rsidRDefault="00BA50BA" w:rsidP="002F3107">
            <w:pPr>
              <w:rPr>
                <w:rFonts w:ascii="Calibri" w:eastAsia="Calibri" w:hAnsi="Calibri" w:cs="Times New Roman"/>
                <w:color w:val="FF0000"/>
              </w:rPr>
            </w:pPr>
            <w:r>
              <w:rPr>
                <w:rFonts w:ascii="Calibri" w:eastAsia="Calibri" w:hAnsi="Calibri" w:cs="Times New Roman"/>
                <w:color w:val="FF0000"/>
              </w:rPr>
              <w:t>SSD’s are physically smaller than HDD’s</w:t>
            </w:r>
          </w:p>
          <w:p w14:paraId="7BC9225D" w14:textId="77777777" w:rsidR="00BA50BA" w:rsidRDefault="00BA50BA" w:rsidP="00BA50BA">
            <w:pPr>
              <w:rPr>
                <w:rFonts w:ascii="Calibri" w:eastAsia="Calibri" w:hAnsi="Calibri" w:cs="Times New Roman"/>
                <w:color w:val="FF0000"/>
              </w:rPr>
            </w:pPr>
            <w:r>
              <w:rPr>
                <w:rFonts w:ascii="Calibri" w:eastAsia="Calibri" w:hAnsi="Calibri" w:cs="Times New Roman"/>
                <w:color w:val="FF0000"/>
              </w:rPr>
              <w:t>SSD’s usually have a smaller storage capacity than HDD’s</w:t>
            </w:r>
          </w:p>
          <w:p w14:paraId="6E383E99" w14:textId="77777777" w:rsidR="00BA50BA" w:rsidRPr="002F3107" w:rsidRDefault="00BA50BA" w:rsidP="00BA50BA">
            <w:pPr>
              <w:rPr>
                <w:rFonts w:ascii="Calibri" w:eastAsia="Calibri" w:hAnsi="Calibri" w:cs="Times New Roman"/>
                <w:color w:val="FF0000"/>
              </w:rPr>
            </w:pPr>
            <w:r>
              <w:rPr>
                <w:rFonts w:ascii="Calibri" w:eastAsia="Calibri" w:hAnsi="Calibri" w:cs="Times New Roman"/>
                <w:color w:val="FF0000"/>
              </w:rPr>
              <w:t>(any 2)</w:t>
            </w:r>
          </w:p>
        </w:tc>
        <w:tc>
          <w:tcPr>
            <w:tcW w:w="574" w:type="dxa"/>
          </w:tcPr>
          <w:p w14:paraId="7EC6545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199D6E16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002A77C6" w14:textId="77777777" w:rsidTr="00863DCC">
        <w:tc>
          <w:tcPr>
            <w:tcW w:w="582" w:type="dxa"/>
          </w:tcPr>
          <w:p w14:paraId="3A433B2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2.4</w:t>
            </w:r>
          </w:p>
        </w:tc>
        <w:tc>
          <w:tcPr>
            <w:tcW w:w="662" w:type="dxa"/>
          </w:tcPr>
          <w:p w14:paraId="404017E9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2.4.1</w:t>
            </w:r>
          </w:p>
        </w:tc>
        <w:tc>
          <w:tcPr>
            <w:tcW w:w="6963" w:type="dxa"/>
          </w:tcPr>
          <w:p w14:paraId="75E224F3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 xml:space="preserve"> </w:t>
            </w:r>
            <w:r w:rsidRPr="002F3107">
              <w:rPr>
                <w:rFonts w:ascii="Calibri" w:eastAsia="Calibri" w:hAnsi="Calibri" w:cs="Times New Roman"/>
              </w:rPr>
              <w:t>One of the ex-students has come across the term malware. Give 3 of the general classes of malware and explain each.</w:t>
            </w:r>
          </w:p>
        </w:tc>
        <w:tc>
          <w:tcPr>
            <w:tcW w:w="574" w:type="dxa"/>
          </w:tcPr>
          <w:p w14:paraId="7FB08046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31360354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(6)</w:t>
            </w:r>
          </w:p>
        </w:tc>
      </w:tr>
      <w:tr w:rsidR="002F3107" w:rsidRPr="002F3107" w14:paraId="43782F09" w14:textId="77777777" w:rsidTr="00863DCC">
        <w:tc>
          <w:tcPr>
            <w:tcW w:w="582" w:type="dxa"/>
          </w:tcPr>
          <w:p w14:paraId="78419AA1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7D5F912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36C0DCAA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Virus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– malware that attaches itself to a file or executable program, enabling it to spread between computers.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1FDE3748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Computer worm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– malware that exploits weaknesses in an application or operating system in order to spread.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2AFB909C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Trojan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– is a program that is disguised with useful or desirable features.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0FE78724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 xml:space="preserve">Others: spyware and rootkit </w:t>
            </w:r>
            <w:r w:rsidR="00BA50BA">
              <w:rPr>
                <w:rFonts w:ascii="Calibri" w:eastAsia="Calibri" w:hAnsi="Calibri" w:cs="Times New Roman"/>
                <w:color w:val="FF0000"/>
              </w:rPr>
              <w:t xml:space="preserve"> (accept with explanation)</w:t>
            </w:r>
          </w:p>
        </w:tc>
        <w:tc>
          <w:tcPr>
            <w:tcW w:w="574" w:type="dxa"/>
          </w:tcPr>
          <w:p w14:paraId="40383B15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483F67A6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22F51D74" w14:textId="77777777" w:rsidTr="00863DCC">
        <w:tc>
          <w:tcPr>
            <w:tcW w:w="582" w:type="dxa"/>
          </w:tcPr>
          <w:p w14:paraId="74B13D0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4E7FA17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2.4.2</w:t>
            </w:r>
          </w:p>
        </w:tc>
        <w:tc>
          <w:tcPr>
            <w:tcW w:w="6963" w:type="dxa"/>
          </w:tcPr>
          <w:p w14:paraId="1163382B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Name 3ways in which you can reduce malware infection.</w:t>
            </w:r>
          </w:p>
        </w:tc>
        <w:tc>
          <w:tcPr>
            <w:tcW w:w="574" w:type="dxa"/>
          </w:tcPr>
          <w:p w14:paraId="266E717C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76046DCC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(3)</w:t>
            </w:r>
          </w:p>
        </w:tc>
      </w:tr>
      <w:tr w:rsidR="002F3107" w:rsidRPr="002F3107" w14:paraId="0A80F28F" w14:textId="77777777" w:rsidTr="00863DCC">
        <w:tc>
          <w:tcPr>
            <w:tcW w:w="582" w:type="dxa"/>
          </w:tcPr>
          <w:p w14:paraId="3077A5D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7920D8A7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7C24726E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Use antivirus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1D46D83B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Keep</w:t>
            </w:r>
            <w:r w:rsidR="00BA50BA">
              <w:rPr>
                <w:rFonts w:ascii="Calibri" w:eastAsia="Calibri" w:hAnsi="Calibri" w:cs="Times New Roman"/>
                <w:color w:val="FF0000"/>
              </w:rPr>
              <w:t xml:space="preserve"> antivirus</w:t>
            </w:r>
            <w:r w:rsidRPr="002F3107">
              <w:rPr>
                <w:rFonts w:ascii="Calibri" w:eastAsia="Calibri" w:hAnsi="Calibri" w:cs="Times New Roman"/>
                <w:color w:val="FF0000"/>
              </w:rPr>
              <w:t xml:space="preserve"> software up-to-date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  <w:p w14:paraId="41E2030F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Set firewall up for incoming and outgoing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169C361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01D2AE9A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6524F6D8" w14:textId="77777777" w:rsidTr="00863DCC">
        <w:tc>
          <w:tcPr>
            <w:tcW w:w="582" w:type="dxa"/>
          </w:tcPr>
          <w:p w14:paraId="0FE61CA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2.5</w:t>
            </w:r>
          </w:p>
        </w:tc>
        <w:tc>
          <w:tcPr>
            <w:tcW w:w="662" w:type="dxa"/>
          </w:tcPr>
          <w:p w14:paraId="09E65F86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65EB3DA1" w14:textId="77777777" w:rsidR="002F3107" w:rsidRPr="002F3107" w:rsidRDefault="002F3107" w:rsidP="00BA50BA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 xml:space="preserve">With the </w:t>
            </w:r>
            <w:r w:rsidR="00BA50BA">
              <w:rPr>
                <w:rFonts w:ascii="Calibri" w:eastAsia="Calibri" w:hAnsi="Calibri" w:cs="Times New Roman"/>
                <w:color w:val="000000"/>
              </w:rPr>
              <w:t>increase in</w:t>
            </w:r>
            <w:r w:rsidRPr="002F3107">
              <w:rPr>
                <w:rFonts w:ascii="Calibri" w:eastAsia="Calibri" w:hAnsi="Calibri" w:cs="Times New Roman"/>
                <w:color w:val="000000"/>
              </w:rPr>
              <w:t xml:space="preserve"> load shedding, the ex-students are worried that the devices will be damaged if they are not properly shut down. </w:t>
            </w:r>
            <w:r w:rsidR="00BA50BA">
              <w:rPr>
                <w:rFonts w:ascii="Calibri" w:eastAsia="Calibri" w:hAnsi="Calibri" w:cs="Times New Roman"/>
                <w:color w:val="000000"/>
              </w:rPr>
              <w:t>Name</w:t>
            </w:r>
            <w:r w:rsidRPr="002F3107">
              <w:rPr>
                <w:rFonts w:ascii="Calibri" w:eastAsia="Calibri" w:hAnsi="Calibri" w:cs="Times New Roman"/>
                <w:color w:val="000000"/>
              </w:rPr>
              <w:t xml:space="preserve"> one </w:t>
            </w:r>
            <w:r w:rsidRPr="002F3107">
              <w:rPr>
                <w:rFonts w:ascii="Calibri" w:eastAsia="Calibri" w:hAnsi="Calibri" w:cs="Times New Roman"/>
                <w:color w:val="000000"/>
              </w:rPr>
              <w:lastRenderedPageBreak/>
              <w:t xml:space="preserve">device that can prevent </w:t>
            </w:r>
            <w:r w:rsidR="00BA50BA">
              <w:rPr>
                <w:rFonts w:ascii="Calibri" w:eastAsia="Calibri" w:hAnsi="Calibri" w:cs="Times New Roman"/>
                <w:color w:val="000000"/>
              </w:rPr>
              <w:t>the damage to these devices</w:t>
            </w:r>
            <w:r w:rsidRPr="002F3107">
              <w:rPr>
                <w:rFonts w:ascii="Calibri" w:eastAsia="Calibri" w:hAnsi="Calibri" w:cs="Times New Roman"/>
                <w:color w:val="000000"/>
              </w:rPr>
              <w:t>.</w:t>
            </w:r>
          </w:p>
        </w:tc>
        <w:tc>
          <w:tcPr>
            <w:tcW w:w="574" w:type="dxa"/>
          </w:tcPr>
          <w:p w14:paraId="0CA8368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2C416DFB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(1)</w:t>
            </w:r>
          </w:p>
        </w:tc>
      </w:tr>
      <w:tr w:rsidR="002F3107" w:rsidRPr="002F3107" w14:paraId="395B24E1" w14:textId="77777777" w:rsidTr="00863DCC">
        <w:tc>
          <w:tcPr>
            <w:tcW w:w="582" w:type="dxa"/>
          </w:tcPr>
          <w:p w14:paraId="561EB34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72D19452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6D33F796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UPS (uninterrupted power supply)</w:t>
            </w:r>
          </w:p>
        </w:tc>
        <w:tc>
          <w:tcPr>
            <w:tcW w:w="574" w:type="dxa"/>
          </w:tcPr>
          <w:p w14:paraId="7DAE219C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1C4C6213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76FAE4D4" w14:textId="77777777" w:rsidTr="00863DCC">
        <w:tc>
          <w:tcPr>
            <w:tcW w:w="582" w:type="dxa"/>
          </w:tcPr>
          <w:p w14:paraId="78A2AB7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2.6</w:t>
            </w:r>
          </w:p>
        </w:tc>
        <w:tc>
          <w:tcPr>
            <w:tcW w:w="662" w:type="dxa"/>
          </w:tcPr>
          <w:p w14:paraId="139A0639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2.6.1</w:t>
            </w:r>
          </w:p>
        </w:tc>
        <w:tc>
          <w:tcPr>
            <w:tcW w:w="6963" w:type="dxa"/>
          </w:tcPr>
          <w:p w14:paraId="16ED7F84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Give two ways of how human error can lead to loss of data</w:t>
            </w:r>
          </w:p>
        </w:tc>
        <w:tc>
          <w:tcPr>
            <w:tcW w:w="574" w:type="dxa"/>
          </w:tcPr>
          <w:p w14:paraId="3041B762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6424E891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(2)</w:t>
            </w:r>
          </w:p>
        </w:tc>
      </w:tr>
      <w:tr w:rsidR="002F3107" w:rsidRPr="002F3107" w14:paraId="40C33D9B" w14:textId="77777777" w:rsidTr="00863DCC">
        <w:tc>
          <w:tcPr>
            <w:tcW w:w="582" w:type="dxa"/>
          </w:tcPr>
          <w:p w14:paraId="12299746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609D0E7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0440508F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Accidently deleting files, formatting flash drives, not making regular backups, entering incorrect data in a program.</w:t>
            </w:r>
          </w:p>
          <w:p w14:paraId="325F3E50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Any two acceptable answers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0AE65E07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42B1F9A6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5A0E90BE" w14:textId="77777777" w:rsidTr="00863DCC">
        <w:tc>
          <w:tcPr>
            <w:tcW w:w="582" w:type="dxa"/>
          </w:tcPr>
          <w:p w14:paraId="1D1F3728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193B6D2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2.6.2</w:t>
            </w:r>
          </w:p>
        </w:tc>
        <w:tc>
          <w:tcPr>
            <w:tcW w:w="6963" w:type="dxa"/>
          </w:tcPr>
          <w:p w14:paraId="2AD98675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</w:rPr>
              <w:t>Explain 3 ways in which human error can be reduced.</w:t>
            </w:r>
          </w:p>
        </w:tc>
        <w:tc>
          <w:tcPr>
            <w:tcW w:w="574" w:type="dxa"/>
          </w:tcPr>
          <w:p w14:paraId="76080D1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2DEC3734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(3)</w:t>
            </w:r>
          </w:p>
        </w:tc>
      </w:tr>
      <w:tr w:rsidR="002F3107" w:rsidRPr="002F3107" w14:paraId="3445C2D2" w14:textId="77777777" w:rsidTr="00863DCC">
        <w:tc>
          <w:tcPr>
            <w:tcW w:w="582" w:type="dxa"/>
          </w:tcPr>
          <w:p w14:paraId="7BD3B478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3BF4B92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5CC2C9C6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Automate processes by scheduling updates.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37C39170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64AF4DBA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0EE42654" w14:textId="77777777" w:rsidTr="00863DCC">
        <w:tc>
          <w:tcPr>
            <w:tcW w:w="582" w:type="dxa"/>
          </w:tcPr>
          <w:p w14:paraId="734FBB7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4D8BC5F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19BF5C0F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Set string passwords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5D3B733B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4CC078B9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2635B2C3" w14:textId="77777777" w:rsidTr="00863DCC">
        <w:tc>
          <w:tcPr>
            <w:tcW w:w="582" w:type="dxa"/>
          </w:tcPr>
          <w:p w14:paraId="619F252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3162262F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1D5FB610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Implement access rights.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7BD8473F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33322802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32123D42" w14:textId="77777777" w:rsidTr="00863DCC">
        <w:tc>
          <w:tcPr>
            <w:tcW w:w="582" w:type="dxa"/>
          </w:tcPr>
          <w:p w14:paraId="7517BB1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2A71D39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6BCF77DC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Any 3 suitable ways.</w:t>
            </w:r>
          </w:p>
        </w:tc>
        <w:tc>
          <w:tcPr>
            <w:tcW w:w="574" w:type="dxa"/>
          </w:tcPr>
          <w:p w14:paraId="1136269D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657419E4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5D011198" w14:textId="77777777" w:rsidTr="00863DCC">
        <w:tc>
          <w:tcPr>
            <w:tcW w:w="582" w:type="dxa"/>
          </w:tcPr>
          <w:p w14:paraId="00C4E95E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2.7</w:t>
            </w:r>
          </w:p>
        </w:tc>
        <w:tc>
          <w:tcPr>
            <w:tcW w:w="662" w:type="dxa"/>
          </w:tcPr>
          <w:p w14:paraId="1D396D3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3F1F2441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</w:rPr>
              <w:t>The computers will be connected to the internet, state 2 precautions when online</w:t>
            </w:r>
          </w:p>
        </w:tc>
        <w:tc>
          <w:tcPr>
            <w:tcW w:w="574" w:type="dxa"/>
          </w:tcPr>
          <w:p w14:paraId="28BEB81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37A8ACFC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(2)</w:t>
            </w:r>
          </w:p>
        </w:tc>
      </w:tr>
      <w:tr w:rsidR="002F3107" w:rsidRPr="002F3107" w14:paraId="398FE300" w14:textId="77777777" w:rsidTr="00863DCC">
        <w:tc>
          <w:tcPr>
            <w:tcW w:w="582" w:type="dxa"/>
          </w:tcPr>
          <w:p w14:paraId="0D0CCA17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3EB18DFA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3CA07D72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  <w:r w:rsidRPr="002F3107">
              <w:rPr>
                <w:rFonts w:ascii="Calibri" w:eastAsia="Calibri" w:hAnsi="Calibri" w:cs="Times New Roman"/>
                <w:color w:val="FF0000"/>
              </w:rPr>
              <w:t>Any 2 suitable answers</w:t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574" w:type="dxa"/>
          </w:tcPr>
          <w:p w14:paraId="73F95F25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1" w:type="dxa"/>
          </w:tcPr>
          <w:p w14:paraId="40C3FB63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  <w:tr w:rsidR="002F3107" w:rsidRPr="002F3107" w14:paraId="05773304" w14:textId="77777777" w:rsidTr="00863DCC">
        <w:tc>
          <w:tcPr>
            <w:tcW w:w="582" w:type="dxa"/>
          </w:tcPr>
          <w:p w14:paraId="60044F44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2061BC7F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963" w:type="dxa"/>
          </w:tcPr>
          <w:p w14:paraId="608910FA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FF0000"/>
              </w:rPr>
            </w:pPr>
          </w:p>
        </w:tc>
        <w:tc>
          <w:tcPr>
            <w:tcW w:w="574" w:type="dxa"/>
          </w:tcPr>
          <w:p w14:paraId="055D338C" w14:textId="77777777" w:rsidR="002F3107" w:rsidRPr="002F3107" w:rsidRDefault="002F3107" w:rsidP="002F3107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[25]</w:t>
            </w:r>
          </w:p>
        </w:tc>
        <w:tc>
          <w:tcPr>
            <w:tcW w:w="461" w:type="dxa"/>
          </w:tcPr>
          <w:p w14:paraId="638F2479" w14:textId="77777777" w:rsidR="002F3107" w:rsidRPr="002F3107" w:rsidRDefault="002F3107" w:rsidP="002F3107">
            <w:pPr>
              <w:rPr>
                <w:rFonts w:ascii="Calibri" w:eastAsia="Calibri" w:hAnsi="Calibri" w:cs="Times New Roman"/>
                <w:color w:val="000000"/>
              </w:rPr>
            </w:pPr>
          </w:p>
        </w:tc>
      </w:tr>
    </w:tbl>
    <w:p w14:paraId="48ECD9FF" w14:textId="77777777" w:rsidR="002F3107" w:rsidRPr="002F3107" w:rsidRDefault="002F3107" w:rsidP="002F3107">
      <w:pPr>
        <w:rPr>
          <w:rFonts w:ascii="Calibri" w:eastAsia="Calibri" w:hAnsi="Calibri" w:cs="Times New Roman"/>
        </w:rPr>
      </w:pPr>
    </w:p>
    <w:p w14:paraId="4173F8A8" w14:textId="67784407" w:rsidR="002F3107" w:rsidRPr="00BA50BA" w:rsidRDefault="00863DCC" w:rsidP="002F3107">
      <w:p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>QUESTION 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662"/>
        <w:gridCol w:w="7151"/>
        <w:gridCol w:w="461"/>
      </w:tblGrid>
      <w:tr w:rsidR="002F3107" w:rsidRPr="002F3107" w14:paraId="52EF92CD" w14:textId="77777777" w:rsidTr="00863DCC">
        <w:tc>
          <w:tcPr>
            <w:tcW w:w="585" w:type="dxa"/>
          </w:tcPr>
          <w:p w14:paraId="191729E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3.1</w:t>
            </w:r>
          </w:p>
        </w:tc>
        <w:tc>
          <w:tcPr>
            <w:tcW w:w="662" w:type="dxa"/>
          </w:tcPr>
          <w:p w14:paraId="28AEAFAD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50963AE4" w14:textId="77777777" w:rsidR="002F3107" w:rsidRPr="002F3107" w:rsidRDefault="002F3107" w:rsidP="00D032ED">
            <w:pPr>
              <w:tabs>
                <w:tab w:val="left" w:pos="426"/>
              </w:tabs>
              <w:spacing w:after="80"/>
              <w:ind w:left="426" w:hanging="426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lang w:val="en-GB"/>
              </w:rPr>
              <w:t xml:space="preserve">Networks form an integral part of any network. </w:t>
            </w:r>
          </w:p>
          <w:p w14:paraId="2E5E1BC4" w14:textId="77777777" w:rsidR="002F3107" w:rsidRPr="002F3107" w:rsidRDefault="002F3107" w:rsidP="00D032ED">
            <w:pPr>
              <w:spacing w:after="80"/>
              <w:ind w:left="426" w:hanging="426"/>
              <w:rPr>
                <w:rFonts w:ascii="Calibri" w:eastAsia="Calibri" w:hAnsi="Calibri" w:cs="Arial Narrow"/>
                <w:bCs/>
                <w:i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lang w:val="en-GB"/>
              </w:rPr>
              <w:t xml:space="preserve">Give a concise definition of a </w:t>
            </w:r>
            <w:r w:rsidRPr="002F3107">
              <w:rPr>
                <w:rFonts w:ascii="Calibri" w:eastAsia="Calibri" w:hAnsi="Calibri" w:cs="Arial Narrow"/>
                <w:bCs/>
                <w:i/>
                <w:lang w:val="en-GB"/>
              </w:rPr>
              <w:t>computer network.</w:t>
            </w:r>
          </w:p>
          <w:p w14:paraId="6B5BE6FF" w14:textId="77777777" w:rsidR="002F3107" w:rsidRPr="00160CFD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A network is a collection of computers or other computing devices (such as smart phones) that are connected by s</w:t>
            </w:r>
            <w:r w:rsidR="00160CFD">
              <w:rPr>
                <w:rFonts w:ascii="Calibri" w:eastAsia="Calibri" w:hAnsi="Calibri" w:cs="Times New Roman"/>
                <w:color w:val="FF0000"/>
                <w:lang w:val="en-GB"/>
              </w:rPr>
              <w:t>ome sort of communication media to facilitate sharing of software and resources.</w:t>
            </w:r>
            <w:r w:rsidR="00160CFD" w:rsidRPr="00160CFD">
              <w:rPr>
                <w:rFonts w:ascii="Calibri" w:eastAsia="Calibri" w:hAnsi="Calibri" w:cs="Times New Roman"/>
                <w:color w:val="FF0000"/>
              </w:rPr>
              <w:t xml:space="preserve"> </w:t>
            </w:r>
            <w:r w:rsidR="00160CFD" w:rsidRPr="00160CFD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461" w:type="dxa"/>
          </w:tcPr>
          <w:p w14:paraId="3FB9B8B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(1)</w:t>
            </w:r>
          </w:p>
        </w:tc>
      </w:tr>
      <w:tr w:rsidR="002F3107" w:rsidRPr="002F3107" w14:paraId="51DD9B20" w14:textId="77777777" w:rsidTr="00863DCC">
        <w:tc>
          <w:tcPr>
            <w:tcW w:w="585" w:type="dxa"/>
          </w:tcPr>
          <w:p w14:paraId="4BDFB24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3.2</w:t>
            </w:r>
          </w:p>
        </w:tc>
        <w:tc>
          <w:tcPr>
            <w:tcW w:w="662" w:type="dxa"/>
          </w:tcPr>
          <w:p w14:paraId="5FC6B4D7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651489A6" w14:textId="77777777" w:rsidR="002F3107" w:rsidRPr="002F3107" w:rsidRDefault="002F3107" w:rsidP="00D032ED">
            <w:pPr>
              <w:tabs>
                <w:tab w:val="left" w:pos="426"/>
              </w:tabs>
              <w:spacing w:after="80"/>
              <w:ind w:left="426" w:hanging="426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lang w:val="en-GB"/>
              </w:rPr>
              <w:t>A NIC is vital when connecting</w:t>
            </w:r>
            <w:r w:rsidR="00160CFD">
              <w:rPr>
                <w:rFonts w:ascii="Calibri" w:eastAsia="Calibri" w:hAnsi="Calibri" w:cs="Arial Narrow"/>
                <w:bCs/>
                <w:lang w:val="en-GB"/>
              </w:rPr>
              <w:t xml:space="preserve"> computers in</w:t>
            </w:r>
            <w:r w:rsidRPr="002F3107">
              <w:rPr>
                <w:rFonts w:ascii="Calibri" w:eastAsia="Calibri" w:hAnsi="Calibri" w:cs="Arial Narrow"/>
                <w:bCs/>
                <w:lang w:val="en-GB"/>
              </w:rPr>
              <w:t xml:space="preserve"> a network.</w:t>
            </w:r>
          </w:p>
        </w:tc>
        <w:tc>
          <w:tcPr>
            <w:tcW w:w="461" w:type="dxa"/>
          </w:tcPr>
          <w:p w14:paraId="5FF19492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4D1E2F08" w14:textId="77777777" w:rsidTr="00863DCC">
        <w:tc>
          <w:tcPr>
            <w:tcW w:w="585" w:type="dxa"/>
          </w:tcPr>
          <w:p w14:paraId="3D94FEA8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17FA395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3.2.1</w:t>
            </w:r>
          </w:p>
        </w:tc>
        <w:tc>
          <w:tcPr>
            <w:tcW w:w="7151" w:type="dxa"/>
          </w:tcPr>
          <w:p w14:paraId="75759A6F" w14:textId="77777777" w:rsidR="002F3107" w:rsidRPr="002F3107" w:rsidRDefault="002F3107" w:rsidP="00D032ED">
            <w:pPr>
              <w:tabs>
                <w:tab w:val="left" w:pos="426"/>
              </w:tabs>
              <w:spacing w:after="80"/>
              <w:ind w:left="426" w:hanging="426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lang w:val="en-GB"/>
              </w:rPr>
              <w:t>Briefly explain the role performed by a NIC in terms of a network.</w:t>
            </w:r>
          </w:p>
        </w:tc>
        <w:tc>
          <w:tcPr>
            <w:tcW w:w="461" w:type="dxa"/>
          </w:tcPr>
          <w:p w14:paraId="3BB29580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(1)</w:t>
            </w:r>
          </w:p>
        </w:tc>
      </w:tr>
      <w:tr w:rsidR="002F3107" w:rsidRPr="002F3107" w14:paraId="1721FB71" w14:textId="77777777" w:rsidTr="00863DCC">
        <w:tc>
          <w:tcPr>
            <w:tcW w:w="585" w:type="dxa"/>
          </w:tcPr>
          <w:p w14:paraId="19FF367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6ED8ACDF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096CD1B7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A NIC is used to encode</w:t>
            </w:r>
            <w:r w:rsidR="00160CFD">
              <w:rPr>
                <w:rFonts w:ascii="Calibri" w:eastAsia="Calibri" w:hAnsi="Calibri" w:cs="Times New Roman"/>
                <w:color w:val="FF0000"/>
                <w:lang w:val="en-GB"/>
              </w:rPr>
              <w:t>/decode (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‘convert’</w:t>
            </w:r>
            <w:r w:rsidR="00160CFD">
              <w:rPr>
                <w:rFonts w:ascii="Calibri" w:eastAsia="Calibri" w:hAnsi="Calibri" w:cs="Times New Roman"/>
                <w:color w:val="FF0000"/>
                <w:lang w:val="en-GB"/>
              </w:rPr>
              <w:t>)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 xml:space="preserve"> the data so that the data can be transmitted</w:t>
            </w:r>
            <w:r w:rsidR="00160CFD">
              <w:rPr>
                <w:rFonts w:ascii="Calibri" w:eastAsia="Calibri" w:hAnsi="Calibri" w:cs="Times New Roman"/>
                <w:color w:val="FF0000"/>
                <w:lang w:val="en-GB"/>
              </w:rPr>
              <w:t xml:space="preserve"> 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over a specific medium.</w:t>
            </w:r>
            <w:r w:rsidR="00160CFD" w:rsidRPr="00160CFD">
              <w:rPr>
                <w:rFonts w:ascii="Calibri" w:eastAsia="Calibri" w:hAnsi="Calibri" w:cs="Times New Roman"/>
                <w:color w:val="FF0000"/>
              </w:rPr>
              <w:t xml:space="preserve"> </w:t>
            </w:r>
            <w:r w:rsidR="00160CFD" w:rsidRPr="00160CFD">
              <w:rPr>
                <w:rFonts w:ascii="Calibri" w:eastAsia="Calibri" w:hAnsi="Calibri" w:cs="Times New Roman"/>
                <w:color w:val="FF0000"/>
              </w:rPr>
              <w:sym w:font="Wingdings" w:char="F0FC"/>
            </w:r>
          </w:p>
        </w:tc>
        <w:tc>
          <w:tcPr>
            <w:tcW w:w="461" w:type="dxa"/>
          </w:tcPr>
          <w:p w14:paraId="2EB5FFC5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7F2640FC" w14:textId="77777777" w:rsidTr="00863DCC">
        <w:tc>
          <w:tcPr>
            <w:tcW w:w="585" w:type="dxa"/>
          </w:tcPr>
          <w:p w14:paraId="0DB7CD7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F52C0B2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3.2.2</w:t>
            </w:r>
          </w:p>
        </w:tc>
        <w:tc>
          <w:tcPr>
            <w:tcW w:w="7151" w:type="dxa"/>
          </w:tcPr>
          <w:p w14:paraId="04B764C7" w14:textId="77777777" w:rsidR="002F3107" w:rsidRPr="002F3107" w:rsidRDefault="00160CFD" w:rsidP="00D032ED">
            <w:pPr>
              <w:tabs>
                <w:tab w:val="left" w:pos="426"/>
              </w:tabs>
              <w:spacing w:after="80"/>
              <w:ind w:left="426" w:hanging="426"/>
              <w:rPr>
                <w:rFonts w:ascii="Calibri" w:eastAsia="Calibri" w:hAnsi="Calibri" w:cs="Arial Narrow"/>
                <w:bCs/>
                <w:lang w:val="en-GB"/>
              </w:rPr>
            </w:pPr>
            <w:r>
              <w:rPr>
                <w:rFonts w:ascii="Calibri" w:eastAsia="Calibri" w:hAnsi="Calibri" w:cs="Arial Narrow"/>
                <w:bCs/>
                <w:lang w:val="en-GB"/>
              </w:rPr>
              <w:t>How does</w:t>
            </w:r>
            <w:r w:rsidR="002F3107" w:rsidRPr="002F3107">
              <w:rPr>
                <w:rFonts w:ascii="Calibri" w:eastAsia="Calibri" w:hAnsi="Calibri" w:cs="Arial Narrow"/>
                <w:bCs/>
                <w:lang w:val="en-GB"/>
              </w:rPr>
              <w:t xml:space="preserve"> a NIC for wireless network differ from a NIC for a cabled network?</w:t>
            </w:r>
          </w:p>
        </w:tc>
        <w:tc>
          <w:tcPr>
            <w:tcW w:w="461" w:type="dxa"/>
          </w:tcPr>
          <w:p w14:paraId="0AA1E04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183E13D1" w14:textId="77777777" w:rsidTr="00863DCC">
        <w:tc>
          <w:tcPr>
            <w:tcW w:w="585" w:type="dxa"/>
          </w:tcPr>
          <w:p w14:paraId="7997F609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5C6A616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40DE8CB5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 xml:space="preserve">A NIC in a </w:t>
            </w:r>
            <w:r w:rsidRPr="002F3107">
              <w:rPr>
                <w:rFonts w:ascii="Calibri" w:eastAsia="Calibri" w:hAnsi="Calibri" w:cs="Arial"/>
                <w:color w:val="FF0000"/>
                <w:szCs w:val="20"/>
                <w:lang w:val="en-GB"/>
              </w:rPr>
              <w:t>wired or cabled network will need a port to connect to a cable.</w:t>
            </w:r>
            <w:r w:rsidR="00160CFD" w:rsidRPr="00160CFD">
              <w:rPr>
                <w:rFonts w:ascii="Calibri" w:eastAsia="Calibri" w:hAnsi="Calibri" w:cs="Times New Roman"/>
                <w:color w:val="FF0000"/>
              </w:rPr>
              <w:t xml:space="preserve"> </w:t>
            </w:r>
            <w:r w:rsidR="00160CFD" w:rsidRPr="00160CFD">
              <w:rPr>
                <w:rFonts w:ascii="Calibri" w:eastAsia="Calibri" w:hAnsi="Calibri" w:cs="Arial"/>
                <w:color w:val="FF0000"/>
                <w:szCs w:val="20"/>
              </w:rPr>
              <w:sym w:font="Wingdings" w:char="F0FC"/>
            </w:r>
            <w:r w:rsidR="00160CFD">
              <w:rPr>
                <w:rFonts w:ascii="Calibri" w:eastAsia="Calibri" w:hAnsi="Calibri" w:cs="Arial"/>
                <w:color w:val="FF0000"/>
                <w:szCs w:val="20"/>
                <w:lang w:val="en-GB"/>
              </w:rPr>
              <w:t xml:space="preserve">  A</w:t>
            </w:r>
            <w:r w:rsidRPr="002F3107">
              <w:rPr>
                <w:rFonts w:ascii="Calibri" w:eastAsia="Calibri" w:hAnsi="Calibri" w:cs="Arial"/>
                <w:color w:val="FF0000"/>
                <w:szCs w:val="20"/>
                <w:lang w:val="en-GB"/>
              </w:rPr>
              <w:t xml:space="preserve"> NIC </w:t>
            </w:r>
            <w:r w:rsidR="00160CFD">
              <w:rPr>
                <w:rFonts w:ascii="Calibri" w:eastAsia="Calibri" w:hAnsi="Calibri" w:cs="Arial"/>
                <w:color w:val="FF0000"/>
                <w:szCs w:val="20"/>
                <w:lang w:val="en-GB"/>
              </w:rPr>
              <w:t xml:space="preserve">for a wireless network needs </w:t>
            </w:r>
            <w:r w:rsidRPr="002F3107">
              <w:rPr>
                <w:rFonts w:ascii="Calibri" w:eastAsia="Calibri" w:hAnsi="Calibri" w:cs="Arial"/>
                <w:color w:val="FF0000"/>
                <w:szCs w:val="20"/>
                <w:lang w:val="en-GB"/>
              </w:rPr>
              <w:t>a small antenna that allows it to send and receive data using radio signals.</w:t>
            </w:r>
            <w:r w:rsidRPr="002F3107">
              <w:rPr>
                <w:rFonts w:ascii="Calibri" w:eastAsia="Calibri" w:hAnsi="Calibri" w:cs="Arial"/>
                <w:color w:val="FF0000"/>
                <w:szCs w:val="2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34C8D91E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14373A22" w14:textId="77777777" w:rsidTr="00863DCC">
        <w:tc>
          <w:tcPr>
            <w:tcW w:w="585" w:type="dxa"/>
          </w:tcPr>
          <w:p w14:paraId="208AEA15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C42E11A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3.2.3</w:t>
            </w:r>
          </w:p>
        </w:tc>
        <w:tc>
          <w:tcPr>
            <w:tcW w:w="7151" w:type="dxa"/>
          </w:tcPr>
          <w:p w14:paraId="7CC26222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lang w:val="en-GB"/>
              </w:rPr>
              <w:t>The ex-students notice that NIC for the PC’s are advertised in 10Mbps/ 100Mbs and 1000Mbps.</w:t>
            </w:r>
          </w:p>
          <w:p w14:paraId="483B9B53" w14:textId="77777777" w:rsidR="002F3107" w:rsidRPr="002F3107" w:rsidRDefault="002F3107" w:rsidP="00D032ED">
            <w:pPr>
              <w:tabs>
                <w:tab w:val="left" w:pos="426"/>
              </w:tabs>
              <w:spacing w:after="80"/>
              <w:ind w:left="426" w:hanging="426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lang w:val="en-GB"/>
              </w:rPr>
              <w:t>Explain what these specifications refer to and why there seem to be three different specifications for the same item.</w:t>
            </w:r>
          </w:p>
        </w:tc>
        <w:tc>
          <w:tcPr>
            <w:tcW w:w="461" w:type="dxa"/>
          </w:tcPr>
          <w:p w14:paraId="31C2AB6D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4E09160D" w14:textId="77777777" w:rsidTr="00863DCC">
        <w:tc>
          <w:tcPr>
            <w:tcW w:w="585" w:type="dxa"/>
          </w:tcPr>
          <w:p w14:paraId="25BDF369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32FBA72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59105CD6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color w:val="FF0000"/>
                <w:lang w:val="en-GB"/>
              </w:rPr>
              <w:t xml:space="preserve">The Mbps refer to speed </w:t>
            </w:r>
            <w:r w:rsidRPr="002F3107">
              <w:rPr>
                <w:rFonts w:ascii="Calibri" w:eastAsia="Calibri" w:hAnsi="Calibri" w:cs="Arial Narrow"/>
                <w:bCs/>
                <w:color w:val="FF0000"/>
                <w:lang w:val="en-GB"/>
              </w:rPr>
              <w:sym w:font="Wingdings" w:char="F0FC"/>
            </w:r>
            <w:r w:rsidRPr="002F3107">
              <w:rPr>
                <w:rFonts w:ascii="Calibri" w:eastAsia="Calibri" w:hAnsi="Calibri" w:cs="Arial Narrow"/>
                <w:bCs/>
                <w:color w:val="FF0000"/>
                <w:lang w:val="en-GB"/>
              </w:rPr>
              <w:t>and the reason there are different types of speed is for the different types of cabling.</w:t>
            </w:r>
            <w:r w:rsidRPr="002F3107">
              <w:rPr>
                <w:rFonts w:ascii="Calibri" w:eastAsia="Calibri" w:hAnsi="Calibri" w:cs="Arial Narrow"/>
                <w:bCs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63C66B2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069A13FB" w14:textId="77777777" w:rsidTr="00863DCC">
        <w:tc>
          <w:tcPr>
            <w:tcW w:w="585" w:type="dxa"/>
          </w:tcPr>
          <w:p w14:paraId="4D9FBF9F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3.3</w:t>
            </w:r>
          </w:p>
        </w:tc>
        <w:tc>
          <w:tcPr>
            <w:tcW w:w="662" w:type="dxa"/>
          </w:tcPr>
          <w:p w14:paraId="04871ADF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4E1E83E6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color w:val="000000"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color w:val="000000"/>
                <w:lang w:val="en-GB"/>
              </w:rPr>
              <w:t>The ex-students are worried that by implementing a cabled network</w:t>
            </w:r>
            <w:r w:rsidR="00160CFD">
              <w:rPr>
                <w:rFonts w:ascii="Calibri" w:eastAsia="Calibri" w:hAnsi="Calibri" w:cs="Arial Narrow"/>
                <w:bCs/>
                <w:color w:val="000000"/>
                <w:lang w:val="en-GB"/>
              </w:rPr>
              <w:t>, the</w:t>
            </w:r>
            <w:r w:rsidRPr="002F3107">
              <w:rPr>
                <w:rFonts w:ascii="Calibri" w:eastAsia="Calibri" w:hAnsi="Calibri" w:cs="Arial Narrow"/>
                <w:bCs/>
                <w:color w:val="000000"/>
                <w:lang w:val="en-GB"/>
              </w:rPr>
              <w:t xml:space="preserve"> cables </w:t>
            </w:r>
            <w:r w:rsidR="00160CFD">
              <w:rPr>
                <w:rFonts w:ascii="Calibri" w:eastAsia="Calibri" w:hAnsi="Calibri" w:cs="Arial Narrow"/>
                <w:bCs/>
                <w:color w:val="000000"/>
                <w:lang w:val="en-GB"/>
              </w:rPr>
              <w:t>l</w:t>
            </w:r>
            <w:r w:rsidRPr="002F3107">
              <w:rPr>
                <w:rFonts w:ascii="Calibri" w:eastAsia="Calibri" w:hAnsi="Calibri" w:cs="Arial Narrow"/>
                <w:bCs/>
                <w:color w:val="000000"/>
                <w:lang w:val="en-GB"/>
              </w:rPr>
              <w:t xml:space="preserve">ying around </w:t>
            </w:r>
            <w:r w:rsidR="00160CFD">
              <w:rPr>
                <w:rFonts w:ascii="Calibri" w:eastAsia="Calibri" w:hAnsi="Calibri" w:cs="Arial Narrow"/>
                <w:bCs/>
                <w:color w:val="000000"/>
                <w:lang w:val="en-GB"/>
              </w:rPr>
              <w:t>may pose a safety problem</w:t>
            </w:r>
            <w:r w:rsidRPr="002F3107">
              <w:rPr>
                <w:rFonts w:ascii="Calibri" w:eastAsia="Calibri" w:hAnsi="Calibri" w:cs="Arial Narrow"/>
                <w:bCs/>
                <w:color w:val="000000"/>
                <w:lang w:val="en-GB"/>
              </w:rPr>
              <w:t>.</w:t>
            </w:r>
          </w:p>
          <w:p w14:paraId="03B6F2D0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color w:val="000000"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color w:val="000000"/>
                <w:lang w:val="en-GB"/>
              </w:rPr>
              <w:t>Besides cabling what other way can they link the PC’s together?</w:t>
            </w:r>
          </w:p>
        </w:tc>
        <w:tc>
          <w:tcPr>
            <w:tcW w:w="461" w:type="dxa"/>
          </w:tcPr>
          <w:p w14:paraId="1C8DCA6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(1)</w:t>
            </w:r>
          </w:p>
        </w:tc>
      </w:tr>
      <w:tr w:rsidR="002F3107" w:rsidRPr="002F3107" w14:paraId="3AAB4D01" w14:textId="77777777" w:rsidTr="00863DCC">
        <w:tc>
          <w:tcPr>
            <w:tcW w:w="585" w:type="dxa"/>
          </w:tcPr>
          <w:p w14:paraId="5FFD39C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109D9C7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09879A82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Arial Narrow"/>
                <w:bCs/>
                <w:color w:val="FF0000"/>
                <w:lang w:val="en-GB"/>
              </w:rPr>
              <w:t>Wireless connections</w:t>
            </w:r>
            <w:r w:rsidRPr="002F3107">
              <w:rPr>
                <w:rFonts w:ascii="Calibri" w:eastAsia="Calibri" w:hAnsi="Calibri" w:cs="Arial Narrow"/>
                <w:bCs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323F1F9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15DC3796" w14:textId="77777777" w:rsidTr="00863DCC">
        <w:tc>
          <w:tcPr>
            <w:tcW w:w="585" w:type="dxa"/>
          </w:tcPr>
          <w:p w14:paraId="58B5E9D7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3.4</w:t>
            </w:r>
          </w:p>
        </w:tc>
        <w:tc>
          <w:tcPr>
            <w:tcW w:w="662" w:type="dxa"/>
          </w:tcPr>
          <w:p w14:paraId="55D8CC1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7919CF1D" w14:textId="77777777" w:rsidR="002F3107" w:rsidRPr="002F3107" w:rsidRDefault="00160CFD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color w:val="000000"/>
                <w:lang w:val="en-GB"/>
              </w:rPr>
            </w:pPr>
            <w:r>
              <w:rPr>
                <w:rFonts w:ascii="Calibri" w:eastAsia="Calibri" w:hAnsi="Calibri" w:cs="Arial Narrow"/>
                <w:bCs/>
                <w:color w:val="000000"/>
                <w:lang w:val="en-GB"/>
              </w:rPr>
              <w:t>A member of the ex-students society wants some clarity on</w:t>
            </w:r>
            <w:r w:rsidR="00D032ED">
              <w:rPr>
                <w:rFonts w:ascii="Calibri" w:eastAsia="Calibri" w:hAnsi="Calibri" w:cs="Arial Narrow"/>
                <w:bCs/>
                <w:color w:val="000000"/>
                <w:lang w:val="en-GB"/>
              </w:rPr>
              <w:t xml:space="preserve"> WiFi and WiMAX. </w:t>
            </w:r>
          </w:p>
        </w:tc>
        <w:tc>
          <w:tcPr>
            <w:tcW w:w="461" w:type="dxa"/>
          </w:tcPr>
          <w:p w14:paraId="6E2B800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D032ED" w:rsidRPr="002F3107" w14:paraId="53331FC1" w14:textId="77777777" w:rsidTr="00863DCC">
        <w:tc>
          <w:tcPr>
            <w:tcW w:w="585" w:type="dxa"/>
          </w:tcPr>
          <w:p w14:paraId="3C4D2645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76C2086B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3.4.1</w:t>
            </w:r>
          </w:p>
        </w:tc>
        <w:tc>
          <w:tcPr>
            <w:tcW w:w="7151" w:type="dxa"/>
          </w:tcPr>
          <w:p w14:paraId="0CC9EB88" w14:textId="77777777" w:rsidR="00D032ED" w:rsidRDefault="00D032ED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Arial Narrow"/>
                <w:bCs/>
                <w:color w:val="000000"/>
                <w:lang w:val="en-GB"/>
              </w:rPr>
            </w:pPr>
            <w:r>
              <w:rPr>
                <w:rFonts w:ascii="Calibri" w:eastAsia="Calibri" w:hAnsi="Calibri" w:cs="Arial Narrow"/>
                <w:bCs/>
                <w:color w:val="000000"/>
                <w:lang w:val="en-GB"/>
              </w:rPr>
              <w:t>What do WiFi and WiMax have in common?</w:t>
            </w:r>
          </w:p>
        </w:tc>
        <w:tc>
          <w:tcPr>
            <w:tcW w:w="461" w:type="dxa"/>
          </w:tcPr>
          <w:p w14:paraId="395D8138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(1)</w:t>
            </w:r>
          </w:p>
        </w:tc>
      </w:tr>
      <w:tr w:rsidR="002F3107" w:rsidRPr="002F3107" w14:paraId="717F6896" w14:textId="77777777" w:rsidTr="00863DCC">
        <w:tc>
          <w:tcPr>
            <w:tcW w:w="585" w:type="dxa"/>
          </w:tcPr>
          <w:p w14:paraId="6B5603D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DDED31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48559809" w14:textId="77777777" w:rsidR="002F3107" w:rsidRPr="00D032ED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They both allow wireless devices to communicate with one another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16B67A52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D032ED" w:rsidRPr="002F3107" w14:paraId="29AAA8CD" w14:textId="77777777" w:rsidTr="00863DCC">
        <w:tc>
          <w:tcPr>
            <w:tcW w:w="585" w:type="dxa"/>
          </w:tcPr>
          <w:p w14:paraId="3FDC49AA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102CC50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3.4.2</w:t>
            </w:r>
          </w:p>
        </w:tc>
        <w:tc>
          <w:tcPr>
            <w:tcW w:w="7151" w:type="dxa"/>
          </w:tcPr>
          <w:p w14:paraId="6364CC76" w14:textId="77777777" w:rsidR="00D032ED" w:rsidRPr="002F3107" w:rsidRDefault="00D032ED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What are the main two differences between these technologies?</w:t>
            </w:r>
          </w:p>
        </w:tc>
        <w:tc>
          <w:tcPr>
            <w:tcW w:w="461" w:type="dxa"/>
          </w:tcPr>
          <w:p w14:paraId="2D04BBF0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(2)</w:t>
            </w:r>
          </w:p>
        </w:tc>
      </w:tr>
      <w:tr w:rsidR="00D032ED" w:rsidRPr="002F3107" w14:paraId="22949CFB" w14:textId="77777777" w:rsidTr="00863DCC">
        <w:tc>
          <w:tcPr>
            <w:tcW w:w="585" w:type="dxa"/>
          </w:tcPr>
          <w:p w14:paraId="131A864F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7B9F4343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27E454E2" w14:textId="77777777" w:rsidR="00D032ED" w:rsidRDefault="00D032ED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D032ED">
              <w:rPr>
                <w:rFonts w:ascii="Calibri" w:eastAsia="Calibri" w:hAnsi="Calibri" w:cs="Times New Roman"/>
                <w:color w:val="FF0000"/>
                <w:lang w:val="en-GB"/>
              </w:rPr>
              <w:t xml:space="preserve">WiMAX is an upgrade of WiFi technology and it allows wireless devices to </w:t>
            </w:r>
            <w:r w:rsidRPr="00D032ED">
              <w:rPr>
                <w:rFonts w:ascii="Calibri" w:eastAsia="Calibri" w:hAnsi="Calibri" w:cs="Times New Roman"/>
                <w:color w:val="FF0000"/>
                <w:lang w:val="en-GB"/>
              </w:rPr>
              <w:lastRenderedPageBreak/>
              <w:t>communicate with one anothe</w:t>
            </w:r>
            <w:r>
              <w:rPr>
                <w:rFonts w:ascii="Calibri" w:eastAsia="Calibri" w:hAnsi="Calibri" w:cs="Times New Roman"/>
                <w:color w:val="FF0000"/>
                <w:lang w:val="en-GB"/>
              </w:rPr>
              <w:t xml:space="preserve">r over a wider area than WiFi. </w:t>
            </w:r>
            <w:r w:rsidRPr="00D032ED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  <w:p w14:paraId="7D99192C" w14:textId="77777777" w:rsidR="00D032ED" w:rsidRPr="00D032ED" w:rsidRDefault="00D032ED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>
              <w:rPr>
                <w:rFonts w:ascii="Calibri" w:eastAsia="Calibri" w:hAnsi="Calibri" w:cs="Times New Roman"/>
                <w:color w:val="FF0000"/>
                <w:lang w:val="en-GB"/>
              </w:rPr>
              <w:t xml:space="preserve">WIMAX </w:t>
            </w:r>
            <w:r w:rsidRPr="00D032ED">
              <w:rPr>
                <w:rFonts w:ascii="Calibri" w:eastAsia="Calibri" w:hAnsi="Calibri" w:cs="Times New Roman"/>
                <w:color w:val="FF0000"/>
                <w:lang w:val="en-GB"/>
              </w:rPr>
              <w:t>is also more secure than WiFi.</w:t>
            </w:r>
            <w:r w:rsidRPr="00D032ED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75679A3A" w14:textId="77777777" w:rsidR="00D032ED" w:rsidRPr="002F3107" w:rsidRDefault="00D032ED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51F51003" w14:textId="77777777" w:rsidTr="00863DCC">
        <w:tc>
          <w:tcPr>
            <w:tcW w:w="585" w:type="dxa"/>
          </w:tcPr>
          <w:p w14:paraId="3A57110A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lastRenderedPageBreak/>
              <w:t>3.5</w:t>
            </w:r>
          </w:p>
        </w:tc>
        <w:tc>
          <w:tcPr>
            <w:tcW w:w="662" w:type="dxa"/>
          </w:tcPr>
          <w:p w14:paraId="39358DE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3.5.1</w:t>
            </w:r>
          </w:p>
        </w:tc>
        <w:tc>
          <w:tcPr>
            <w:tcW w:w="7151" w:type="dxa"/>
          </w:tcPr>
          <w:p w14:paraId="569134D3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lang w:val="en-GB"/>
              </w:rPr>
            </w:pPr>
            <w:r w:rsidRPr="002F3107">
              <w:rPr>
                <w:rFonts w:ascii="Calibri" w:eastAsia="Calibri" w:hAnsi="Calibri" w:cs="Times New Roman"/>
                <w:lang w:val="en-GB"/>
              </w:rPr>
              <w:t xml:space="preserve">All </w:t>
            </w:r>
            <w:r w:rsidR="00D032ED">
              <w:rPr>
                <w:rFonts w:ascii="Calibri" w:eastAsia="Calibri" w:hAnsi="Calibri" w:cs="Times New Roman"/>
                <w:lang w:val="en-GB"/>
              </w:rPr>
              <w:t>types of networks have some form</w:t>
            </w:r>
            <w:r w:rsidRPr="002F3107">
              <w:rPr>
                <w:rFonts w:ascii="Calibri" w:eastAsia="Calibri" w:hAnsi="Calibri" w:cs="Times New Roman"/>
                <w:lang w:val="en-GB"/>
              </w:rPr>
              <w:t xml:space="preserve"> of protocol. </w:t>
            </w:r>
          </w:p>
          <w:p w14:paraId="1BA46A0E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lang w:val="en-GB"/>
              </w:rPr>
              <w:t>What is a network protocol?</w:t>
            </w:r>
          </w:p>
        </w:tc>
        <w:tc>
          <w:tcPr>
            <w:tcW w:w="461" w:type="dxa"/>
          </w:tcPr>
          <w:p w14:paraId="0D85680A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(1)</w:t>
            </w:r>
          </w:p>
        </w:tc>
      </w:tr>
      <w:tr w:rsidR="002F3107" w:rsidRPr="002F3107" w14:paraId="560BE8D3" w14:textId="77777777" w:rsidTr="00863DCC">
        <w:tc>
          <w:tcPr>
            <w:tcW w:w="585" w:type="dxa"/>
          </w:tcPr>
          <w:p w14:paraId="41742EC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2132C95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34636BB8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Set of rules for encoding and decoding data for transmission across a network</w:t>
            </w:r>
            <w:r w:rsidR="00D032ED">
              <w:rPr>
                <w:rFonts w:ascii="Calibri" w:eastAsia="Calibri" w:hAnsi="Calibri" w:cs="Times New Roman"/>
                <w:color w:val="FF0000"/>
                <w:lang w:val="en-GB"/>
              </w:rPr>
              <w:t>.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 xml:space="preserve"> </w:t>
            </w:r>
            <w:r w:rsidR="00D032ED" w:rsidRPr="00D032ED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65284C8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5A0FDE1C" w14:textId="77777777" w:rsidTr="00863DCC">
        <w:tc>
          <w:tcPr>
            <w:tcW w:w="585" w:type="dxa"/>
          </w:tcPr>
          <w:p w14:paraId="21EFB91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49BE04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3.5.2</w:t>
            </w:r>
          </w:p>
        </w:tc>
        <w:tc>
          <w:tcPr>
            <w:tcW w:w="7151" w:type="dxa"/>
          </w:tcPr>
          <w:p w14:paraId="6AF6C2A0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lang w:val="en-GB"/>
              </w:rPr>
            </w:pPr>
            <w:r w:rsidRPr="002F3107">
              <w:rPr>
                <w:rFonts w:ascii="Calibri" w:eastAsia="Calibri" w:hAnsi="Calibri" w:cs="Times New Roman"/>
                <w:lang w:val="en-GB"/>
              </w:rPr>
              <w:t>Explain what the following protocols are: SMPT, HTTP and VOIP</w:t>
            </w:r>
          </w:p>
        </w:tc>
        <w:tc>
          <w:tcPr>
            <w:tcW w:w="461" w:type="dxa"/>
          </w:tcPr>
          <w:p w14:paraId="179569FD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(3)</w:t>
            </w:r>
          </w:p>
        </w:tc>
      </w:tr>
      <w:tr w:rsidR="002F3107" w:rsidRPr="002F3107" w14:paraId="235F9A14" w14:textId="77777777" w:rsidTr="00863DCC">
        <w:tc>
          <w:tcPr>
            <w:tcW w:w="585" w:type="dxa"/>
          </w:tcPr>
          <w:p w14:paraId="2DC8B1CA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7594F27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083E4A90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SMPT: Protocol used for sending mail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  <w:p w14:paraId="58BF1D0D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HTTP: defines how web pages are transferred across the internet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  <w:p w14:paraId="36CA520A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lang w:val="en-GB"/>
              </w:rPr>
            </w:pP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t>VOIP: allows telephone calls over LANS, WANS and internet.</w:t>
            </w:r>
            <w:r w:rsidRPr="002F3107">
              <w:rPr>
                <w:rFonts w:ascii="Calibri" w:eastAsia="Calibri" w:hAnsi="Calibri" w:cs="Times New Roman"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0ABA2D1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590FE2D5" w14:textId="77777777" w:rsidTr="00863DCC">
        <w:tc>
          <w:tcPr>
            <w:tcW w:w="585" w:type="dxa"/>
          </w:tcPr>
          <w:p w14:paraId="25A6ADE2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06698EE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3.5.3</w:t>
            </w:r>
          </w:p>
        </w:tc>
        <w:tc>
          <w:tcPr>
            <w:tcW w:w="7151" w:type="dxa"/>
          </w:tcPr>
          <w:p w14:paraId="1A9CA2B8" w14:textId="77777777" w:rsidR="002F3107" w:rsidRPr="002F3107" w:rsidRDefault="00D032ED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Di</w:t>
            </w:r>
            <w:r w:rsidR="002F3107" w:rsidRPr="002F3107">
              <w:rPr>
                <w:rFonts w:ascii="Calibri" w:eastAsia="Calibri" w:hAnsi="Calibri" w:cs="Times New Roman"/>
                <w:lang w:val="en-GB"/>
              </w:rPr>
              <w:t>fferen</w:t>
            </w:r>
            <w:r>
              <w:rPr>
                <w:rFonts w:ascii="Calibri" w:eastAsia="Calibri" w:hAnsi="Calibri" w:cs="Times New Roman"/>
                <w:lang w:val="en-GB"/>
              </w:rPr>
              <w:t>tiate</w:t>
            </w:r>
            <w:r w:rsidR="002F3107" w:rsidRPr="002F3107">
              <w:rPr>
                <w:rFonts w:ascii="Calibri" w:eastAsia="Calibri" w:hAnsi="Calibri" w:cs="Times New Roman"/>
                <w:lang w:val="en-GB"/>
              </w:rPr>
              <w:t xml:space="preserve"> between HTTP and HTTPS</w:t>
            </w:r>
          </w:p>
        </w:tc>
        <w:tc>
          <w:tcPr>
            <w:tcW w:w="461" w:type="dxa"/>
          </w:tcPr>
          <w:p w14:paraId="061B1C0D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09B70787" w14:textId="77777777" w:rsidTr="00863DCC">
        <w:tc>
          <w:tcPr>
            <w:tcW w:w="585" w:type="dxa"/>
          </w:tcPr>
          <w:p w14:paraId="517DE37D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658D11A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6FEABB9C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Both are used to transfer text, images, video and other data for displaying as a web page in a web browser.</w:t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HTTPS includes security and encryption to protect the information communication process.</w:t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1B2C334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72DC5D06" w14:textId="77777777" w:rsidTr="00863DCC">
        <w:tc>
          <w:tcPr>
            <w:tcW w:w="585" w:type="dxa"/>
          </w:tcPr>
          <w:p w14:paraId="4DA8816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4788768" w14:textId="77777777" w:rsidR="002F3107" w:rsidRPr="002F3107" w:rsidRDefault="002F3107" w:rsidP="00D032ED">
            <w:pPr>
              <w:rPr>
                <w:rFonts w:ascii="Calibri" w:eastAsia="Calibri" w:hAnsi="Calibri" w:cs="Times New Roman"/>
                <w:color w:val="000000"/>
              </w:rPr>
            </w:pPr>
            <w:r w:rsidRPr="002F3107">
              <w:rPr>
                <w:rFonts w:ascii="Calibri" w:eastAsia="Calibri" w:hAnsi="Calibri" w:cs="Times New Roman"/>
                <w:color w:val="000000"/>
              </w:rPr>
              <w:t>3.5.4</w:t>
            </w:r>
          </w:p>
        </w:tc>
        <w:tc>
          <w:tcPr>
            <w:tcW w:w="7151" w:type="dxa"/>
          </w:tcPr>
          <w:p w14:paraId="2EEF95D2" w14:textId="69879B93" w:rsidR="002F3107" w:rsidRPr="002F3107" w:rsidRDefault="00967D69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>Name the</w:t>
            </w:r>
            <w:r w:rsidR="002F3107"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 xml:space="preserve"> communications protocol is used to transfer </w:t>
            </w:r>
            <w:r w:rsidR="002F3107" w:rsidRPr="002F3107">
              <w:rPr>
                <w:rFonts w:ascii="Calibri" w:eastAsia="Calibri" w:hAnsi="Calibri" w:cs="Times New Roman"/>
                <w:bCs/>
                <w:color w:val="000000"/>
                <w:lang w:val="en-US"/>
              </w:rPr>
              <w:t>large</w:t>
            </w:r>
            <w:r w:rsidR="002F3107"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 xml:space="preserve"> files between computers via network</w:t>
            </w:r>
            <w:r w:rsidR="002F3107" w:rsidRPr="002F3107">
              <w:rPr>
                <w:rFonts w:ascii="Calibri" w:eastAsia="Calibri" w:hAnsi="Calibri" w:cs="Times New Roman"/>
                <w:bCs/>
                <w:color w:val="000000"/>
                <w:lang w:val="en-US"/>
              </w:rPr>
              <w:t>s</w:t>
            </w:r>
            <w:r w:rsidR="002F3107"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 xml:space="preserve"> such as the Internet?</w:t>
            </w:r>
          </w:p>
        </w:tc>
        <w:tc>
          <w:tcPr>
            <w:tcW w:w="461" w:type="dxa"/>
          </w:tcPr>
          <w:p w14:paraId="3853687D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(1)</w:t>
            </w:r>
          </w:p>
        </w:tc>
      </w:tr>
      <w:tr w:rsidR="002F3107" w:rsidRPr="002F3107" w14:paraId="5372D0BD" w14:textId="77777777" w:rsidTr="00863DCC">
        <w:tc>
          <w:tcPr>
            <w:tcW w:w="585" w:type="dxa"/>
          </w:tcPr>
          <w:p w14:paraId="0AE99250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3D9EC687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0F32FD1E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FTP</w:t>
            </w:r>
          </w:p>
        </w:tc>
        <w:tc>
          <w:tcPr>
            <w:tcW w:w="461" w:type="dxa"/>
          </w:tcPr>
          <w:p w14:paraId="322513B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42D8F8CC" w14:textId="77777777" w:rsidTr="00863DCC">
        <w:tc>
          <w:tcPr>
            <w:tcW w:w="585" w:type="dxa"/>
          </w:tcPr>
          <w:p w14:paraId="76BEBA66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3.6</w:t>
            </w:r>
          </w:p>
        </w:tc>
        <w:tc>
          <w:tcPr>
            <w:tcW w:w="662" w:type="dxa"/>
          </w:tcPr>
          <w:p w14:paraId="0E01CFC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768D7895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00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>The ex-students have notice that most cell phones are classified as smartphones. Explain to them what is a smartphone compared to a normal phone.</w:t>
            </w:r>
          </w:p>
        </w:tc>
        <w:tc>
          <w:tcPr>
            <w:tcW w:w="461" w:type="dxa"/>
          </w:tcPr>
          <w:p w14:paraId="2C57E42A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1D8DE187" w14:textId="77777777" w:rsidTr="00863DCC">
        <w:tc>
          <w:tcPr>
            <w:tcW w:w="585" w:type="dxa"/>
          </w:tcPr>
          <w:p w14:paraId="18CD8646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1FA4EEF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55D3D902" w14:textId="77777777" w:rsidR="00E24733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Smartphones are cell phones that include a mobile operating system designed for a mobile device</w:t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  <w:r w:rsidR="00E24733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</w:t>
            </w:r>
          </w:p>
          <w:p w14:paraId="52942D1D" w14:textId="3B3912CB" w:rsidR="00E24733" w:rsidRDefault="00E24733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Smartphones have</w:t>
            </w:r>
            <w:r w:rsidR="002F3107"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the ability to install and run third-party software or apps.</w:t>
            </w:r>
            <w:r w:rsidR="002F3107"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</w:t>
            </w:r>
          </w:p>
          <w:p w14:paraId="1792D342" w14:textId="77777777" w:rsidR="002F3107" w:rsidRDefault="00E24733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Smartphones allow for Internet connectivity and web browsing.</w:t>
            </w:r>
          </w:p>
          <w:p w14:paraId="156F6048" w14:textId="76BF58D3" w:rsidR="00E24733" w:rsidRPr="002F3107" w:rsidRDefault="00E24733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00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Any two acceptable answers</w:t>
            </w:r>
          </w:p>
        </w:tc>
        <w:tc>
          <w:tcPr>
            <w:tcW w:w="461" w:type="dxa"/>
          </w:tcPr>
          <w:p w14:paraId="6CCD5DA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72607BCD" w14:textId="77777777" w:rsidTr="00863DCC">
        <w:tc>
          <w:tcPr>
            <w:tcW w:w="585" w:type="dxa"/>
          </w:tcPr>
          <w:p w14:paraId="6711AB38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3.7</w:t>
            </w:r>
          </w:p>
        </w:tc>
        <w:tc>
          <w:tcPr>
            <w:tcW w:w="662" w:type="dxa"/>
          </w:tcPr>
          <w:p w14:paraId="2BE25F82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2676C1BD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00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>Name two operating systems that smartphones use.</w:t>
            </w:r>
          </w:p>
        </w:tc>
        <w:tc>
          <w:tcPr>
            <w:tcW w:w="461" w:type="dxa"/>
          </w:tcPr>
          <w:p w14:paraId="34F33C6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466A7E4E" w14:textId="77777777" w:rsidTr="00863DCC">
        <w:tc>
          <w:tcPr>
            <w:tcW w:w="585" w:type="dxa"/>
          </w:tcPr>
          <w:p w14:paraId="7A7A5F8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43AED7C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25985671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Android</w:t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iOS</w:t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</w:p>
          <w:p w14:paraId="6038F787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Any 2 suitable answers </w:t>
            </w:r>
          </w:p>
        </w:tc>
        <w:tc>
          <w:tcPr>
            <w:tcW w:w="461" w:type="dxa"/>
          </w:tcPr>
          <w:p w14:paraId="047CE504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0EBD830B" w14:textId="77777777" w:rsidTr="00863DCC">
        <w:tc>
          <w:tcPr>
            <w:tcW w:w="585" w:type="dxa"/>
          </w:tcPr>
          <w:p w14:paraId="7E7C447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3.8</w:t>
            </w:r>
          </w:p>
        </w:tc>
        <w:tc>
          <w:tcPr>
            <w:tcW w:w="662" w:type="dxa"/>
          </w:tcPr>
          <w:p w14:paraId="005C3433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6C4B3269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>The ex-students would like you set up email on the teachers phones as it would be easier to communicate.</w:t>
            </w:r>
          </w:p>
        </w:tc>
        <w:tc>
          <w:tcPr>
            <w:tcW w:w="461" w:type="dxa"/>
          </w:tcPr>
          <w:p w14:paraId="1BD9D498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61FC205E" w14:textId="77777777" w:rsidTr="00863DCC">
        <w:tc>
          <w:tcPr>
            <w:tcW w:w="585" w:type="dxa"/>
          </w:tcPr>
          <w:p w14:paraId="1758FCD6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4BE86E4A" w14:textId="3CE3C1EF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2EDBF0D7" w14:textId="5686BAE4" w:rsidR="002F3107" w:rsidRPr="002F3107" w:rsidRDefault="00E24733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>Differentiate between ‘Notifications’ and ‘push technology’.</w:t>
            </w:r>
          </w:p>
        </w:tc>
        <w:tc>
          <w:tcPr>
            <w:tcW w:w="461" w:type="dxa"/>
          </w:tcPr>
          <w:p w14:paraId="46B3276B" w14:textId="27427DE0" w:rsidR="002F3107" w:rsidRPr="002F3107" w:rsidRDefault="00E24733" w:rsidP="00D032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(2</w:t>
            </w:r>
            <w:r w:rsidR="002F3107" w:rsidRPr="002F3107">
              <w:rPr>
                <w:rFonts w:ascii="Calibri" w:eastAsia="Calibri" w:hAnsi="Calibri" w:cs="Times New Roman"/>
              </w:rPr>
              <w:t>)</w:t>
            </w:r>
          </w:p>
        </w:tc>
      </w:tr>
      <w:tr w:rsidR="002F3107" w:rsidRPr="002F3107" w14:paraId="20F16234" w14:textId="77777777" w:rsidTr="00863DCC">
        <w:tc>
          <w:tcPr>
            <w:tcW w:w="585" w:type="dxa"/>
          </w:tcPr>
          <w:p w14:paraId="20729097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6621AD8C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20E08C66" w14:textId="77777777" w:rsidR="002F3107" w:rsidRDefault="00E24733" w:rsidP="00E24733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Notifications refers to an automated on screen</w:t>
            </w:r>
            <w:r w:rsidR="002F3107"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message that informs you </w:t>
            </w:r>
            <w:r w:rsidR="002F3107"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when an email is received</w:t>
            </w:r>
            <w:r w:rsidR="002F3107"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  <w:r w:rsidR="002F3107"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. </w:t>
            </w:r>
          </w:p>
          <w:p w14:paraId="350BB2A5" w14:textId="1A248E90" w:rsidR="00E24733" w:rsidRPr="002F3107" w:rsidRDefault="00E24733" w:rsidP="00E24733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Push Technology </w:t>
            </w:r>
            <w:r w:rsidR="004F5312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is when the server notifies the device that a new message has arrived and downloads it to the device.</w:t>
            </w:r>
            <w:r w:rsidR="004F5312" w:rsidRPr="004F5312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1CD1352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  <w:tr w:rsidR="002F3107" w:rsidRPr="002F3107" w14:paraId="7A319391" w14:textId="77777777" w:rsidTr="00863DCC">
        <w:tc>
          <w:tcPr>
            <w:tcW w:w="585" w:type="dxa"/>
          </w:tcPr>
          <w:p w14:paraId="445681AF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3.9</w:t>
            </w:r>
          </w:p>
        </w:tc>
        <w:tc>
          <w:tcPr>
            <w:tcW w:w="662" w:type="dxa"/>
          </w:tcPr>
          <w:p w14:paraId="45B9F881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0A7F5637" w14:textId="77777777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00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000000"/>
                <w:lang w:val="en-GB"/>
              </w:rPr>
              <w:t>What is Blogging and Microblogging?</w:t>
            </w:r>
          </w:p>
        </w:tc>
        <w:tc>
          <w:tcPr>
            <w:tcW w:w="461" w:type="dxa"/>
          </w:tcPr>
          <w:p w14:paraId="521B3E4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  <w:r w:rsidRPr="002F3107">
              <w:rPr>
                <w:rFonts w:ascii="Calibri" w:eastAsia="Calibri" w:hAnsi="Calibri" w:cs="Times New Roman"/>
              </w:rPr>
              <w:t>(2)</w:t>
            </w:r>
          </w:p>
        </w:tc>
      </w:tr>
      <w:tr w:rsidR="002F3107" w:rsidRPr="002F3107" w14:paraId="602BA974" w14:textId="77777777" w:rsidTr="00863DCC">
        <w:tc>
          <w:tcPr>
            <w:tcW w:w="585" w:type="dxa"/>
          </w:tcPr>
          <w:p w14:paraId="5AF71716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62" w:type="dxa"/>
          </w:tcPr>
          <w:p w14:paraId="543D991B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151" w:type="dxa"/>
          </w:tcPr>
          <w:p w14:paraId="5A279326" w14:textId="6AF397C4" w:rsidR="002F3107" w:rsidRPr="002F3107" w:rsidRDefault="002F3107" w:rsidP="00D032ED">
            <w:pPr>
              <w:tabs>
                <w:tab w:val="left" w:pos="0"/>
              </w:tabs>
              <w:spacing w:after="80"/>
              <w:rPr>
                <w:rFonts w:ascii="Calibri" w:eastAsia="Calibri" w:hAnsi="Calibri" w:cs="Times New Roman"/>
                <w:bCs/>
                <w:color w:val="FF0000"/>
                <w:lang w:val="en-GB"/>
              </w:rPr>
            </w:pP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>Blogging is when websites are often updated</w:t>
            </w:r>
            <w:r w:rsidR="004F5312" w:rsidRPr="004F5312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t xml:space="preserve"> with news and events while microblogging refers to posting short entries.</w:t>
            </w:r>
            <w:r w:rsidRPr="002F3107">
              <w:rPr>
                <w:rFonts w:ascii="Calibri" w:eastAsia="Calibri" w:hAnsi="Calibri" w:cs="Times New Roman"/>
                <w:bCs/>
                <w:color w:val="FF0000"/>
                <w:lang w:val="en-GB"/>
              </w:rPr>
              <w:sym w:font="Wingdings" w:char="F0FC"/>
            </w:r>
          </w:p>
        </w:tc>
        <w:tc>
          <w:tcPr>
            <w:tcW w:w="461" w:type="dxa"/>
          </w:tcPr>
          <w:p w14:paraId="3B44F9B0" w14:textId="77777777" w:rsidR="002F3107" w:rsidRPr="002F3107" w:rsidRDefault="002F3107" w:rsidP="00D032E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80C58E1" w14:textId="77777777" w:rsidR="002F3107" w:rsidRDefault="002F3107" w:rsidP="002F3107">
      <w:pPr>
        <w:rPr>
          <w:rFonts w:ascii="Calibri" w:eastAsia="Calibri" w:hAnsi="Calibri" w:cs="Times New Roman"/>
        </w:rPr>
      </w:pPr>
    </w:p>
    <w:p w14:paraId="792F3C82" w14:textId="77777777" w:rsidR="00863DCC" w:rsidRDefault="00863DCC" w:rsidP="002F3107">
      <w:pPr>
        <w:rPr>
          <w:rFonts w:ascii="Calibri" w:eastAsia="Calibri" w:hAnsi="Calibri" w:cs="Times New Roman"/>
          <w:b/>
          <w:u w:val="single"/>
        </w:rPr>
      </w:pPr>
    </w:p>
    <w:p w14:paraId="24315059" w14:textId="77777777" w:rsidR="00863DCC" w:rsidRDefault="00863DCC" w:rsidP="002F3107">
      <w:pPr>
        <w:rPr>
          <w:rFonts w:ascii="Calibri" w:eastAsia="Calibri" w:hAnsi="Calibri" w:cs="Times New Roman"/>
          <w:b/>
          <w:u w:val="single"/>
        </w:rPr>
      </w:pPr>
    </w:p>
    <w:p w14:paraId="3B7A4484" w14:textId="55A63162" w:rsidR="00863DCC" w:rsidRPr="00863DCC" w:rsidRDefault="00863DCC" w:rsidP="002F3107">
      <w:pPr>
        <w:rPr>
          <w:rFonts w:ascii="Calibri" w:eastAsia="Calibri" w:hAnsi="Calibri" w:cs="Times New Roman"/>
          <w:b/>
          <w:u w:val="single"/>
        </w:rPr>
      </w:pPr>
      <w:r w:rsidRPr="00863DCC">
        <w:rPr>
          <w:rFonts w:ascii="Calibri" w:eastAsia="Calibri" w:hAnsi="Calibri" w:cs="Times New Roman"/>
          <w:b/>
          <w:u w:val="single"/>
        </w:rPr>
        <w:lastRenderedPageBreak/>
        <w:t>Q</w:t>
      </w:r>
      <w:r>
        <w:rPr>
          <w:rFonts w:ascii="Calibri" w:eastAsia="Calibri" w:hAnsi="Calibri" w:cs="Times New Roman"/>
          <w:b/>
          <w:u w:val="single"/>
        </w:rPr>
        <w:t xml:space="preserve">UESTION </w:t>
      </w:r>
      <w:r w:rsidRPr="00863DCC">
        <w:rPr>
          <w:rFonts w:ascii="Calibri" w:eastAsia="Calibri" w:hAnsi="Calibri" w:cs="Times New Roman"/>
          <w:b/>
          <w:u w:val="single"/>
        </w:rPr>
        <w:t>4</w:t>
      </w:r>
    </w:p>
    <w:p w14:paraId="4CBA7EB6" w14:textId="0216534D" w:rsidR="002F3107" w:rsidRPr="002F3107" w:rsidRDefault="002F3107" w:rsidP="002F3107">
      <w:pPr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4.1)</w:t>
      </w:r>
    </w:p>
    <w:p w14:paraId="299BF731" w14:textId="77777777" w:rsidR="002F3107" w:rsidRPr="002F3107" w:rsidRDefault="002F3107" w:rsidP="002F310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 xml:space="preserve">Budget </w:t>
      </w:r>
      <w:r w:rsidRPr="002F3107">
        <w:rPr>
          <w:rFonts w:ascii="Calibri" w:eastAsia="Calibri" w:hAnsi="Calibri" w:cs="Times New Roman"/>
        </w:rPr>
        <w:sym w:font="Wingdings" w:char="F0DF"/>
      </w:r>
      <w:r w:rsidRPr="002F3107">
        <w:rPr>
          <w:rFonts w:ascii="Calibri" w:eastAsia="Calibri" w:hAnsi="Calibri" w:cs="Times New Roman"/>
        </w:rPr>
        <w:t xml:space="preserve"> Enter budget amount   </w:t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5F66DBEE" w14:textId="77777777" w:rsidR="002F3107" w:rsidRPr="002F3107" w:rsidRDefault="002F3107" w:rsidP="002F310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 xml:space="preserve">Case (budget) of  </w:t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08101E18" w14:textId="23924715" w:rsidR="002F3107" w:rsidRPr="002F3107" w:rsidRDefault="002F3107" w:rsidP="00854D54">
      <w:pPr>
        <w:ind w:left="720"/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5DFC95" wp14:editId="04AFBBC5">
                <wp:simplePos x="0" y="0"/>
                <wp:positionH relativeFrom="column">
                  <wp:posOffset>3457575</wp:posOffset>
                </wp:positionH>
                <wp:positionV relativeFrom="paragraph">
                  <wp:posOffset>91440</wp:posOffset>
                </wp:positionV>
                <wp:extent cx="90805" cy="228600"/>
                <wp:effectExtent l="9525" t="11430" r="13970" b="7620"/>
                <wp:wrapNone/>
                <wp:docPr id="4" name="Righ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28600"/>
                        </a:xfrm>
                        <a:prstGeom prst="rightBrace">
                          <a:avLst>
                            <a:gd name="adj1" fmla="val 209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940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72.25pt;margin-top:7.2pt;width:7.15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"/>
            </w:pict>
          </mc:Fallback>
        </mc:AlternateContent>
      </w:r>
      <w:r w:rsidR="00854D54">
        <w:rPr>
          <w:rFonts w:ascii="Calibri" w:eastAsia="Calibri" w:hAnsi="Calibri" w:cs="Times New Roman"/>
        </w:rPr>
        <w:t xml:space="preserve">  </w:t>
      </w:r>
      <w:r w:rsidRPr="002F3107">
        <w:rPr>
          <w:rFonts w:ascii="Calibri" w:eastAsia="Calibri" w:hAnsi="Calibri" w:cs="Times New Roman"/>
        </w:rPr>
        <w:t>0..2999</w:t>
      </w:r>
      <w:r w:rsidRPr="002F3107">
        <w:rPr>
          <w:rFonts w:ascii="Calibri" w:eastAsia="Calibri" w:hAnsi="Calibri" w:cs="Times New Roman"/>
        </w:rPr>
        <w:tab/>
        <w:t>:  output “you cannot afford an i-processor”</w:t>
      </w:r>
      <w:r w:rsidRPr="002F3107">
        <w:rPr>
          <w:rFonts w:ascii="Calibri" w:eastAsia="Calibri" w:hAnsi="Calibri" w:cs="Times New Roman"/>
        </w:rPr>
        <w:tab/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6D5F3005" w14:textId="3DBDAFF2" w:rsidR="002F3107" w:rsidRPr="002F3107" w:rsidRDefault="00854D54" w:rsidP="00854D54">
      <w:pPr>
        <w:ind w:left="72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r w:rsidR="002F3107" w:rsidRPr="002F3107">
        <w:rPr>
          <w:rFonts w:ascii="Calibri" w:eastAsia="Calibri" w:hAnsi="Calibri" w:cs="Times New Roman"/>
        </w:rPr>
        <w:t>3000..5000 : output “ i-3”</w:t>
      </w:r>
    </w:p>
    <w:p w14:paraId="77C21D95" w14:textId="31139D0C" w:rsidR="002F3107" w:rsidRPr="002F3107" w:rsidRDefault="002F3107" w:rsidP="00854D54">
      <w:pPr>
        <w:ind w:left="720"/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C32DA9" wp14:editId="2EBB95F8">
                <wp:simplePos x="0" y="0"/>
                <wp:positionH relativeFrom="column">
                  <wp:posOffset>3457575</wp:posOffset>
                </wp:positionH>
                <wp:positionV relativeFrom="paragraph">
                  <wp:posOffset>37465</wp:posOffset>
                </wp:positionV>
                <wp:extent cx="90805" cy="228600"/>
                <wp:effectExtent l="9525" t="11430" r="13970" b="7620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28600"/>
                        </a:xfrm>
                        <a:prstGeom prst="rightBrace">
                          <a:avLst>
                            <a:gd name="adj1" fmla="val 209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8A916" id="Right Brace 3" o:spid="_x0000_s1026" type="#_x0000_t88" style="position:absolute;margin-left:272.25pt;margin-top:2.95pt;width:7.1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"/>
            </w:pict>
          </mc:Fallback>
        </mc:AlternateContent>
      </w:r>
      <w:r w:rsidR="00854D54">
        <w:rPr>
          <w:rFonts w:ascii="Calibri" w:eastAsia="Calibri" w:hAnsi="Calibri" w:cs="Times New Roman"/>
        </w:rPr>
        <w:t xml:space="preserve">  </w:t>
      </w:r>
      <w:r w:rsidRPr="002F3107">
        <w:rPr>
          <w:rFonts w:ascii="Calibri" w:eastAsia="Calibri" w:hAnsi="Calibri" w:cs="Times New Roman"/>
        </w:rPr>
        <w:t>5000..8001 : output “i-5”</w:t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tab/>
      </w:r>
      <w:r w:rsidRPr="002F3107">
        <w:rPr>
          <w:rFonts w:ascii="Calibri" w:eastAsia="Calibri" w:hAnsi="Calibri" w:cs="Times New Roman"/>
        </w:rPr>
        <w:tab/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6CF5E160" w14:textId="587CAFCC" w:rsidR="002F3107" w:rsidRPr="002F3107" w:rsidRDefault="00854D54" w:rsidP="00854D54">
      <w:pPr>
        <w:ind w:left="72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r w:rsidR="002F3107" w:rsidRPr="002F3107">
        <w:rPr>
          <w:rFonts w:ascii="Calibri" w:eastAsia="Calibri" w:hAnsi="Calibri" w:cs="Times New Roman"/>
        </w:rPr>
        <w:t>8001..12000 : output “i-7”</w:t>
      </w:r>
    </w:p>
    <w:p w14:paraId="2FD410A5" w14:textId="6A03D4E6" w:rsidR="002F3107" w:rsidRDefault="002F3107" w:rsidP="00854D54">
      <w:pPr>
        <w:ind w:left="720"/>
        <w:contextualSpacing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 xml:space="preserve">Else output “not applicable”       </w:t>
      </w:r>
      <w:r w:rsidRPr="00FE4A43">
        <w:rPr>
          <w:rFonts w:ascii="Calibri" w:eastAsia="Calibri" w:hAnsi="Calibri" w:cs="Times New Roman"/>
          <w:b/>
          <w:color w:val="FF0000"/>
        </w:rPr>
        <w:sym w:font="Wingdings 2" w:char="F050"/>
      </w:r>
      <w:r w:rsidR="00854D54">
        <w:rPr>
          <w:rFonts w:ascii="Calibri" w:eastAsia="Calibri" w:hAnsi="Calibri" w:cs="Times New Roman"/>
        </w:rPr>
        <w:tab/>
      </w:r>
      <w:r w:rsidR="00854D54">
        <w:rPr>
          <w:rFonts w:ascii="Calibri" w:eastAsia="Calibri" w:hAnsi="Calibri" w:cs="Times New Roman"/>
        </w:rPr>
        <w:tab/>
      </w:r>
      <w:r w:rsidR="00854D54">
        <w:rPr>
          <w:rFonts w:ascii="Calibri" w:eastAsia="Calibri" w:hAnsi="Calibri" w:cs="Times New Roman"/>
        </w:rPr>
        <w:tab/>
      </w:r>
      <w:r w:rsidR="00854D54">
        <w:rPr>
          <w:rFonts w:ascii="Calibri" w:eastAsia="Calibri" w:hAnsi="Calibri" w:cs="Times New Roman"/>
        </w:rPr>
        <w:tab/>
      </w:r>
      <w:r w:rsidR="00854D54">
        <w:rPr>
          <w:rFonts w:ascii="Calibri" w:eastAsia="Calibri" w:hAnsi="Calibri" w:cs="Times New Roman"/>
        </w:rPr>
        <w:tab/>
      </w:r>
      <w:r w:rsidR="00854D54">
        <w:rPr>
          <w:rFonts w:ascii="Calibri" w:eastAsia="Calibri" w:hAnsi="Calibri" w:cs="Times New Roman"/>
        </w:rPr>
        <w:tab/>
      </w:r>
      <w:r w:rsidR="00854D54">
        <w:rPr>
          <w:rFonts w:ascii="Calibri" w:eastAsia="Calibri" w:hAnsi="Calibri" w:cs="Times New Roman"/>
        </w:rPr>
        <w:tab/>
        <w:t>(5)</w:t>
      </w:r>
    </w:p>
    <w:p w14:paraId="4271082A" w14:textId="77777777" w:rsidR="00854D54" w:rsidRPr="002F3107" w:rsidRDefault="00854D54" w:rsidP="00854D54">
      <w:pPr>
        <w:ind w:left="720"/>
        <w:contextualSpacing/>
        <w:rPr>
          <w:rFonts w:ascii="Calibri" w:eastAsia="Calibri" w:hAnsi="Calibri" w:cs="Times New Roman"/>
        </w:rPr>
      </w:pPr>
    </w:p>
    <w:p w14:paraId="758F4BA7" w14:textId="262F05AD" w:rsidR="002F3107" w:rsidRPr="002F3107" w:rsidRDefault="00854D54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4.2.1 (a</w:t>
      </w:r>
      <w:r w:rsidR="002F3107" w:rsidRPr="002F3107">
        <w:rPr>
          <w:rFonts w:ascii="Calibri" w:eastAsia="Calibri" w:hAnsi="Calibri" w:cs="Times New Roman"/>
        </w:rPr>
        <w:t xml:space="preserve">)The algorithm will accept the data </w:t>
      </w:r>
      <w:r w:rsidR="002F3107" w:rsidRPr="00FE4A43">
        <w:rPr>
          <w:rFonts w:ascii="Calibri" w:eastAsia="Calibri" w:hAnsi="Calibri" w:cs="Times New Roman"/>
          <w:b/>
          <w:color w:val="FF0000"/>
        </w:rPr>
        <w:sym w:font="Wingdings 2" w:char="F050"/>
      </w:r>
      <w:r w:rsidR="002F3107" w:rsidRPr="002F3107">
        <w:rPr>
          <w:rFonts w:ascii="Calibri" w:eastAsia="Calibri" w:hAnsi="Calibri" w:cs="Times New Roman"/>
        </w:rPr>
        <w:t xml:space="preserve">  but in determining the pay will result In a negative</w:t>
      </w:r>
      <w:r>
        <w:rPr>
          <w:rFonts w:ascii="Calibri" w:eastAsia="Calibri" w:hAnsi="Calibri" w:cs="Times New Roman"/>
        </w:rPr>
        <w:br/>
        <w:t xml:space="preserve">              </w:t>
      </w:r>
      <w:r w:rsidR="002F3107" w:rsidRPr="002F3107">
        <w:rPr>
          <w:rFonts w:ascii="Calibri" w:eastAsia="Calibri" w:hAnsi="Calibri" w:cs="Times New Roman"/>
        </w:rPr>
        <w:t xml:space="preserve"> wage </w:t>
      </w:r>
      <w:r w:rsidR="002F3107" w:rsidRPr="00FE4A43">
        <w:rPr>
          <w:rFonts w:ascii="Calibri" w:eastAsia="Calibri" w:hAnsi="Calibri" w:cs="Times New Roman"/>
          <w:b/>
          <w:color w:val="FF0000"/>
        </w:rPr>
        <w:sym w:font="Wingdings 2" w:char="F050"/>
      </w:r>
      <w:r w:rsidR="002F3107" w:rsidRPr="002F3107">
        <w:rPr>
          <w:rFonts w:ascii="Calibri" w:eastAsia="Calibri" w:hAnsi="Calibri" w:cs="Times New Roman"/>
        </w:rPr>
        <w:t xml:space="preserve"> which does not make sense.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(2)</w:t>
      </w:r>
    </w:p>
    <w:p w14:paraId="15562AF9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</w:p>
    <w:p w14:paraId="25BB5C1D" w14:textId="144DDE9C" w:rsidR="002F3107" w:rsidRPr="002F3107" w:rsidRDefault="00854D54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(b</w:t>
      </w:r>
      <w:r w:rsidR="002F3107" w:rsidRPr="002F3107">
        <w:rPr>
          <w:rFonts w:ascii="Calibri" w:eastAsia="Calibri" w:hAnsi="Calibri" w:cs="Times New Roman"/>
        </w:rPr>
        <w:t>)Runtime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(1)</w:t>
      </w:r>
    </w:p>
    <w:p w14:paraId="1FC98D38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</w:p>
    <w:p w14:paraId="123B582A" w14:textId="07250C11" w:rsidR="002F3107" w:rsidRPr="002F3107" w:rsidRDefault="00854D54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4.2.2 (a</w:t>
      </w:r>
      <w:r w:rsidR="002F3107" w:rsidRPr="002F3107">
        <w:rPr>
          <w:rFonts w:ascii="Calibri" w:eastAsia="Calibri" w:hAnsi="Calibri" w:cs="Times New Roman"/>
        </w:rPr>
        <w:t xml:space="preserve">) A logical error occurs when the program compiles successful without errors and also </w:t>
      </w:r>
      <w:r>
        <w:rPr>
          <w:rFonts w:ascii="Calibri" w:eastAsia="Calibri" w:hAnsi="Calibri" w:cs="Times New Roman"/>
        </w:rPr>
        <w:br/>
        <w:t xml:space="preserve">                </w:t>
      </w:r>
      <w:r w:rsidR="002F3107" w:rsidRPr="002F3107">
        <w:rPr>
          <w:rFonts w:ascii="Calibri" w:eastAsia="Calibri" w:hAnsi="Calibri" w:cs="Times New Roman"/>
        </w:rPr>
        <w:t xml:space="preserve">produces output without crashing  </w:t>
      </w:r>
      <w:r w:rsidR="002F3107" w:rsidRPr="00FE4A43">
        <w:rPr>
          <w:rFonts w:ascii="Calibri" w:eastAsia="Calibri" w:hAnsi="Calibri" w:cs="Times New Roman"/>
          <w:b/>
          <w:color w:val="FF0000"/>
        </w:rPr>
        <w:sym w:font="Wingdings 2" w:char="F050"/>
      </w:r>
      <w:r w:rsidR="002F3107" w:rsidRPr="002F3107">
        <w:rPr>
          <w:rFonts w:ascii="Calibri" w:eastAsia="Calibri" w:hAnsi="Calibri" w:cs="Times New Roman"/>
        </w:rPr>
        <w:t xml:space="preserve"> , however does no</w:t>
      </w:r>
      <w:r>
        <w:rPr>
          <w:rFonts w:ascii="Calibri" w:eastAsia="Calibri" w:hAnsi="Calibri" w:cs="Times New Roman"/>
        </w:rPr>
        <w:t xml:space="preserve">t produce the </w:t>
      </w:r>
      <w:r>
        <w:rPr>
          <w:rFonts w:ascii="Calibri" w:eastAsia="Calibri" w:hAnsi="Calibri" w:cs="Times New Roman"/>
        </w:rPr>
        <w:br/>
        <w:t xml:space="preserve">                expected/desired</w:t>
      </w:r>
      <w:r w:rsidR="002F3107" w:rsidRPr="002F3107">
        <w:rPr>
          <w:rFonts w:ascii="Calibri" w:eastAsia="Calibri" w:hAnsi="Calibri" w:cs="Times New Roman"/>
        </w:rPr>
        <w:t xml:space="preserve"> result.</w:t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(2)</w:t>
      </w:r>
    </w:p>
    <w:p w14:paraId="09B20D4A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</w:p>
    <w:p w14:paraId="0EB4950C" w14:textId="0DD7DEDE" w:rsidR="002F3107" w:rsidRPr="002F3107" w:rsidRDefault="00854D54" w:rsidP="002F3107">
      <w:pPr>
        <w:tabs>
          <w:tab w:val="right" w:pos="10206"/>
        </w:tabs>
        <w:spacing w:before="120" w:after="120" w:line="240" w:lineRule="auto"/>
        <w:ind w:right="567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          (b) </w:t>
      </w:r>
      <w:r w:rsidR="002F3107" w:rsidRPr="002F3107">
        <w:rPr>
          <w:rFonts w:ascii="Calibri" w:eastAsia="Calibri" w:hAnsi="Calibri" w:cs="Times New Roman"/>
          <w:sz w:val="24"/>
        </w:rPr>
        <w:t xml:space="preserve"> Correction for error Line 4: </w:t>
      </w:r>
    </w:p>
    <w:p w14:paraId="40C69393" w14:textId="2DADD905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right="567"/>
        <w:rPr>
          <w:rFonts w:ascii="Calibri" w:eastAsia="Calibri" w:hAnsi="Calibri" w:cs="Times New Roman"/>
          <w:sz w:val="24"/>
        </w:rPr>
      </w:pPr>
      <w:r w:rsidRPr="002F3107">
        <w:rPr>
          <w:rFonts w:ascii="Calibri" w:eastAsia="Calibri" w:hAnsi="Calibri" w:cs="Times New Roman"/>
          <w:sz w:val="24"/>
        </w:rPr>
        <w:t xml:space="preserve">                 </w:t>
      </w:r>
      <w:r w:rsidR="00854D54">
        <w:rPr>
          <w:rFonts w:ascii="Calibri" w:eastAsia="Calibri" w:hAnsi="Calibri" w:cs="Times New Roman"/>
          <w:sz w:val="24"/>
        </w:rPr>
        <w:t xml:space="preserve">        </w:t>
      </w:r>
      <w:r w:rsidRPr="002F3107">
        <w:rPr>
          <w:rFonts w:ascii="Calibri" w:eastAsia="Calibri" w:hAnsi="Calibri" w:cs="Times New Roman"/>
          <w:sz w:val="24"/>
        </w:rPr>
        <w:t>Move line 4 to any position above the starting point of the loop</w:t>
      </w:r>
      <w:r w:rsidRPr="00863DCC">
        <w:rPr>
          <w:rFonts w:ascii="Calibri" w:eastAsia="Calibri" w:hAnsi="Calibri" w:cs="Times New Roman"/>
          <w:b/>
          <w:color w:val="FF0000"/>
          <w:sz w:val="24"/>
        </w:rPr>
        <w:sym w:font="Wingdings" w:char="F0FC"/>
      </w:r>
      <w:r w:rsidRPr="002F3107">
        <w:rPr>
          <w:rFonts w:ascii="Calibri" w:eastAsia="Calibri" w:hAnsi="Calibri" w:cs="Times New Roman"/>
          <w:sz w:val="24"/>
        </w:rPr>
        <w:t>.</w:t>
      </w:r>
    </w:p>
    <w:p w14:paraId="45819C40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2269" w:right="567" w:hanging="851"/>
        <w:rPr>
          <w:rFonts w:ascii="Calibri" w:eastAsia="Calibri" w:hAnsi="Calibri" w:cs="Times New Roman"/>
          <w:sz w:val="24"/>
        </w:rPr>
      </w:pPr>
    </w:p>
    <w:p w14:paraId="18541BE5" w14:textId="2D8D9E6D" w:rsidR="002F3107" w:rsidRPr="002F3107" w:rsidRDefault="00854D54" w:rsidP="00854D54">
      <w:pPr>
        <w:tabs>
          <w:tab w:val="right" w:pos="10206"/>
        </w:tabs>
        <w:spacing w:before="120" w:after="120" w:line="240" w:lineRule="auto"/>
        <w:ind w:right="567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                 </w:t>
      </w:r>
      <w:r w:rsidR="002F3107" w:rsidRPr="002F3107">
        <w:rPr>
          <w:rFonts w:ascii="Calibri" w:eastAsia="Calibri" w:hAnsi="Calibri" w:cs="Times New Roman"/>
          <w:sz w:val="24"/>
        </w:rPr>
        <w:t xml:space="preserve">Correction for error Line 7: </w:t>
      </w:r>
    </w:p>
    <w:p w14:paraId="6DBECF18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2269" w:right="567" w:hanging="851"/>
        <w:rPr>
          <w:rFonts w:ascii="Calibri" w:eastAsia="Calibri" w:hAnsi="Calibri" w:cs="Times New Roman"/>
          <w:sz w:val="24"/>
        </w:rPr>
      </w:pPr>
      <w:r w:rsidRPr="002F3107">
        <w:rPr>
          <w:rFonts w:ascii="Calibri" w:eastAsia="Calibri" w:hAnsi="Calibri" w:cs="Times New Roman"/>
          <w:sz w:val="24"/>
        </w:rPr>
        <w:t xml:space="preserve">Change line 7 to: Pay </w:t>
      </w:r>
      <w:r w:rsidRPr="00863DCC">
        <w:rPr>
          <w:rFonts w:ascii="Calibri" w:eastAsia="Calibri" w:hAnsi="Calibri" w:cs="Times New Roman"/>
          <w:b/>
          <w:color w:val="FF0000"/>
          <w:sz w:val="24"/>
        </w:rPr>
        <w:sym w:font="Wingdings" w:char="F0FC"/>
      </w:r>
      <w:r w:rsidRPr="002F3107">
        <w:rPr>
          <w:rFonts w:ascii="Calibri" w:eastAsia="Calibri" w:hAnsi="Calibri" w:cs="Times New Roman"/>
          <w:sz w:val="24"/>
        </w:rPr>
        <w:t xml:space="preserve"> Pay + (Number * 100) </w:t>
      </w:r>
      <w:r w:rsidRPr="002F3107">
        <w:rPr>
          <w:rFonts w:ascii="Calibri" w:eastAsia="Calibri" w:hAnsi="Calibri" w:cs="Times New Roman"/>
          <w:sz w:val="24"/>
        </w:rPr>
        <w:t></w:t>
      </w:r>
    </w:p>
    <w:p w14:paraId="4C1BC0AE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2269" w:right="567" w:hanging="851"/>
        <w:rPr>
          <w:rFonts w:ascii="Calibri" w:eastAsia="Calibri" w:hAnsi="Calibri" w:cs="Times New Roman"/>
          <w:sz w:val="24"/>
        </w:rPr>
      </w:pPr>
      <w:r w:rsidRPr="002F3107">
        <w:rPr>
          <w:rFonts w:ascii="Calibri" w:eastAsia="Calibri" w:hAnsi="Calibri" w:cs="Times New Roman"/>
          <w:sz w:val="24"/>
        </w:rPr>
        <w:t>OR</w:t>
      </w:r>
    </w:p>
    <w:p w14:paraId="5FBBC1E1" w14:textId="3535D94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2269" w:right="567" w:hanging="851"/>
        <w:rPr>
          <w:rFonts w:ascii="Calibri" w:eastAsia="Calibri" w:hAnsi="Calibri" w:cs="Times New Roman"/>
          <w:sz w:val="24"/>
        </w:rPr>
      </w:pPr>
      <w:r w:rsidRPr="002F3107">
        <w:rPr>
          <w:rFonts w:ascii="Calibri" w:eastAsia="Calibri" w:hAnsi="Calibri" w:cs="Times New Roman"/>
          <w:sz w:val="24"/>
        </w:rPr>
        <w:t>Change line 7 to: Pay  Total * 100</w:t>
      </w:r>
    </w:p>
    <w:p w14:paraId="4109B971" w14:textId="63B613C6" w:rsidR="002F3107" w:rsidRPr="002F3107" w:rsidRDefault="00854D54" w:rsidP="00854D54">
      <w:pPr>
        <w:tabs>
          <w:tab w:val="left" w:pos="8364"/>
          <w:tab w:val="right" w:pos="10206"/>
        </w:tabs>
        <w:spacing w:before="120" w:after="120" w:line="240" w:lineRule="auto"/>
        <w:ind w:right="567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                          </w:t>
      </w:r>
      <w:r w:rsidR="002F3107" w:rsidRPr="002F3107">
        <w:rPr>
          <w:rFonts w:ascii="Calibri" w:eastAsia="Calibri" w:hAnsi="Calibri" w:cs="Times New Roman"/>
          <w:sz w:val="24"/>
        </w:rPr>
        <w:t>Move line 7 to outside the loop, between lines 8 and 9.</w:t>
      </w:r>
      <w:r>
        <w:rPr>
          <w:rFonts w:ascii="Calibri" w:eastAsia="Calibri" w:hAnsi="Calibri" w:cs="Times New Roman"/>
          <w:sz w:val="24"/>
        </w:rPr>
        <w:t xml:space="preserve">                         (2)</w:t>
      </w: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sz w:val="24"/>
        </w:rPr>
        <w:tab/>
        <w:t>\\</w:t>
      </w:r>
    </w:p>
    <w:p w14:paraId="2D1C02B0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ab/>
      </w:r>
    </w:p>
    <w:p w14:paraId="269FDD3A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4.3.1</w:t>
      </w:r>
      <w:r w:rsidRPr="002F3107">
        <w:rPr>
          <w:rFonts w:ascii="Calibri" w:eastAsia="Calibri" w:hAnsi="Calibri" w:cs="Times New Roman"/>
        </w:rPr>
        <w:tab/>
        <w:t>No</w:t>
      </w:r>
      <w:r w:rsidRPr="002F3107">
        <w:rPr>
          <w:rFonts w:ascii="Calibri" w:eastAsia="Calibri" w:hAnsi="Calibri" w:cs="Times New Roman"/>
        </w:rPr>
        <w:tab/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5DF6B1E4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4.3.2</w:t>
      </w:r>
      <w:r w:rsidRPr="002F3107">
        <w:rPr>
          <w:rFonts w:ascii="Calibri" w:eastAsia="Calibri" w:hAnsi="Calibri" w:cs="Times New Roman"/>
        </w:rPr>
        <w:tab/>
        <w:t>No</w:t>
      </w:r>
      <w:r w:rsidRPr="002F3107">
        <w:rPr>
          <w:rFonts w:ascii="Calibri" w:eastAsia="Calibri" w:hAnsi="Calibri" w:cs="Times New Roman"/>
        </w:rPr>
        <w:tab/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5C135E07" w14:textId="0D0A318A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  <w:r w:rsidRPr="002F3107">
        <w:rPr>
          <w:rFonts w:ascii="Calibri" w:eastAsia="Calibri" w:hAnsi="Calibri" w:cs="Times New Roman"/>
        </w:rPr>
        <w:t>4.3.3</w:t>
      </w:r>
      <w:r w:rsidRPr="002F3107">
        <w:rPr>
          <w:rFonts w:ascii="Calibri" w:eastAsia="Calibri" w:hAnsi="Calibri" w:cs="Times New Roman"/>
        </w:rPr>
        <w:tab/>
        <w:t>Yes</w:t>
      </w:r>
      <w:r w:rsidRPr="002F3107">
        <w:rPr>
          <w:rFonts w:ascii="Calibri" w:eastAsia="Calibri" w:hAnsi="Calibri" w:cs="Times New Roman"/>
        </w:rPr>
        <w:tab/>
      </w:r>
      <w:r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</w:r>
      <w:r w:rsidR="00B11BFF">
        <w:rPr>
          <w:rFonts w:ascii="Calibri" w:eastAsia="Calibri" w:hAnsi="Calibri" w:cs="Times New Roman"/>
        </w:rPr>
        <w:tab/>
        <w:t>(3)</w:t>
      </w:r>
    </w:p>
    <w:p w14:paraId="6E0B2974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</w:p>
    <w:p w14:paraId="3D422B18" w14:textId="23CE39AE" w:rsidR="002F3107" w:rsidRPr="002F3107" w:rsidRDefault="00B11BFF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4.4.1(a)</w:t>
      </w:r>
      <w:r w:rsidR="002F3107" w:rsidRPr="002F3107">
        <w:rPr>
          <w:rFonts w:ascii="Calibri" w:eastAsia="Calibri" w:hAnsi="Calibri" w:cs="Times New Roman"/>
        </w:rPr>
        <w:tab/>
        <w:t>edtTestMark  (or any suitable name)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2E7C1D8C" w14:textId="39878E0B" w:rsidR="002F3107" w:rsidRPr="002F3107" w:rsidRDefault="00B11BFF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(b)</w:t>
      </w:r>
      <w:r w:rsidR="002F3107" w:rsidRPr="002F3107">
        <w:rPr>
          <w:rFonts w:ascii="Calibri" w:eastAsia="Calibri" w:hAnsi="Calibri" w:cs="Times New Roman"/>
        </w:rPr>
        <w:tab/>
        <w:t>none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6A8657ED" w14:textId="206120ED" w:rsidR="002F3107" w:rsidRPr="002F3107" w:rsidRDefault="00B11BFF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(c)</w:t>
      </w:r>
      <w:r w:rsidR="002F3107" w:rsidRPr="002F3107">
        <w:rPr>
          <w:rFonts w:ascii="Calibri" w:eastAsia="Calibri" w:hAnsi="Calibri" w:cs="Times New Roman"/>
        </w:rPr>
        <w:tab/>
        <w:t>btnCalcAverage    (or any suitable name)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3EE817A8" w14:textId="4938F146" w:rsidR="002F3107" w:rsidRPr="002F3107" w:rsidRDefault="00B11BFF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(d)</w:t>
      </w:r>
      <w:r w:rsidR="002F3107" w:rsidRPr="002F3107">
        <w:rPr>
          <w:rFonts w:ascii="Calibri" w:eastAsia="Calibri" w:hAnsi="Calibri" w:cs="Times New Roman"/>
        </w:rPr>
        <w:tab/>
        <w:t>button click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68E06BD5" w14:textId="288CE7B8" w:rsidR="002F3107" w:rsidRPr="002F3107" w:rsidRDefault="00B11BFF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(e)</w:t>
      </w:r>
      <w:r w:rsidR="002F3107" w:rsidRPr="002F3107">
        <w:rPr>
          <w:rFonts w:ascii="Calibri" w:eastAsia="Calibri" w:hAnsi="Calibri" w:cs="Times New Roman"/>
        </w:rPr>
        <w:tab/>
        <w:t>btnClear  (or any suitable name)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</w:p>
    <w:p w14:paraId="0495C87D" w14:textId="2373FCA3" w:rsidR="002F3107" w:rsidRPr="002F3107" w:rsidRDefault="00B11BFF" w:rsidP="002F3107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(f)</w:t>
      </w:r>
      <w:r w:rsidR="002F3107" w:rsidRPr="002F3107">
        <w:rPr>
          <w:rFonts w:ascii="Calibri" w:eastAsia="Calibri" w:hAnsi="Calibri" w:cs="Times New Roman"/>
        </w:rPr>
        <w:tab/>
        <w:t>button click</w:t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2F3107">
        <w:rPr>
          <w:rFonts w:ascii="Calibri" w:eastAsia="Calibri" w:hAnsi="Calibri" w:cs="Times New Roman"/>
        </w:rPr>
        <w:tab/>
      </w:r>
      <w:r w:rsidR="002F3107" w:rsidRPr="00863DCC">
        <w:rPr>
          <w:rFonts w:ascii="Calibri" w:eastAsia="Calibri" w:hAnsi="Calibri" w:cs="Times New Roman"/>
          <w:b/>
          <w:color w:val="FF0000"/>
        </w:rPr>
        <w:sym w:font="Wingdings 2" w:char="F050"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(6)</w:t>
      </w:r>
    </w:p>
    <w:p w14:paraId="01390B6D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</w:p>
    <w:p w14:paraId="0BD6A57A" w14:textId="77777777" w:rsidR="00863DCC" w:rsidRDefault="00863DCC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alibri" w:eastAsia="Calibri" w:hAnsi="Calibri" w:cs="Times New Roman"/>
          <w:sz w:val="24"/>
        </w:rPr>
      </w:pPr>
    </w:p>
    <w:p w14:paraId="4496E022" w14:textId="77777777" w:rsidR="00863DCC" w:rsidRDefault="00863DCC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alibri" w:eastAsia="Calibri" w:hAnsi="Calibri" w:cs="Times New Roman"/>
          <w:sz w:val="24"/>
        </w:rPr>
      </w:pPr>
    </w:p>
    <w:p w14:paraId="047807ED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alibri" w:eastAsia="Calibri" w:hAnsi="Calibri" w:cs="Times New Roman"/>
          <w:sz w:val="24"/>
        </w:rPr>
        <w:lastRenderedPageBreak/>
        <w:t>4.5</w:t>
      </w:r>
      <w:r w:rsidRPr="002F3107">
        <w:rPr>
          <w:rFonts w:ascii="Calibri" w:eastAsia="Calibri" w:hAnsi="Calibri" w:cs="Times New Roman"/>
          <w:sz w:val="24"/>
        </w:rPr>
        <w:tab/>
      </w:r>
      <w:r w:rsidRPr="002F3107">
        <w:rPr>
          <w:rFonts w:ascii="Courier New" w:eastAsia="Calibri" w:hAnsi="Courier New" w:cs="Courier New"/>
          <w:sz w:val="24"/>
        </w:rPr>
        <w:t xml:space="preserve"> 1  sum </w:t>
      </w:r>
      <w:r w:rsidRPr="002F3107">
        <w:rPr>
          <w:rFonts w:ascii="WP IconicSymbolsA" w:eastAsia="Calibri" w:hAnsi="WP IconicSymbolsA" w:cs="Courier New"/>
          <w:sz w:val="24"/>
        </w:rPr>
        <w:sym w:font="Wingdings" w:char="F0DF"/>
      </w:r>
      <w:r w:rsidRPr="002F3107">
        <w:rPr>
          <w:rFonts w:ascii="Courier New" w:eastAsia="Calibri" w:hAnsi="Courier New" w:cs="Courier New"/>
          <w:sz w:val="24"/>
        </w:rPr>
        <w:t xml:space="preserve"> 0</w:t>
      </w:r>
    </w:p>
    <w:p w14:paraId="0BD4D2D6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ourier New" w:eastAsia="Calibri" w:hAnsi="Courier New" w:cs="Courier New"/>
          <w:sz w:val="24"/>
        </w:rPr>
        <w:tab/>
        <w:t xml:space="preserve"> 2  num </w:t>
      </w:r>
      <w:r w:rsidRPr="002F3107">
        <w:rPr>
          <w:rFonts w:ascii="WP IconicSymbolsA" w:eastAsia="Calibri" w:hAnsi="WP IconicSymbolsA" w:cs="Courier New"/>
          <w:sz w:val="24"/>
        </w:rPr>
        <w:sym w:font="Wingdings" w:char="F0DF"/>
      </w:r>
      <w:r w:rsidRPr="002F3107">
        <w:rPr>
          <w:rFonts w:ascii="Courier New" w:eastAsia="Calibri" w:hAnsi="Courier New" w:cs="Courier New"/>
          <w:sz w:val="24"/>
        </w:rPr>
        <w:t xml:space="preserve"> input an integer</w:t>
      </w:r>
    </w:p>
    <w:p w14:paraId="7EA92281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ourier New" w:eastAsia="Calibri" w:hAnsi="Courier New" w:cs="Courier New"/>
          <w:sz w:val="24"/>
        </w:rPr>
        <w:t xml:space="preserve">     3  loopCounter </w:t>
      </w:r>
      <w:r w:rsidRPr="002F3107">
        <w:rPr>
          <w:rFonts w:ascii="Courier New" w:eastAsia="Calibri" w:hAnsi="Courier New" w:cs="Courier New"/>
          <w:sz w:val="24"/>
        </w:rPr>
        <w:sym w:font="Wingdings" w:char="F0DF"/>
      </w:r>
      <w:r w:rsidRPr="002F3107">
        <w:rPr>
          <w:rFonts w:ascii="Courier New" w:eastAsia="Calibri" w:hAnsi="Courier New" w:cs="Courier New"/>
          <w:sz w:val="24"/>
        </w:rPr>
        <w:t xml:space="preserve"> 1</w:t>
      </w:r>
    </w:p>
    <w:p w14:paraId="399DA9BA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ourier New" w:eastAsia="Calibri" w:hAnsi="Courier New" w:cs="Courier New"/>
          <w:sz w:val="24"/>
        </w:rPr>
        <w:tab/>
        <w:t xml:space="preserve"> 4  while loopCounter &lt;= </w:t>
      </w:r>
      <w:r w:rsidRPr="00FE4A43">
        <w:rPr>
          <w:rFonts w:ascii="Courier New" w:eastAsia="Calibri" w:hAnsi="Courier New" w:cs="Courier New"/>
          <w:b/>
          <w:color w:val="FF0000"/>
          <w:sz w:val="24"/>
        </w:rPr>
        <w:sym w:font="Wingdings 2" w:char="F050"/>
      </w:r>
      <w:r w:rsidRPr="00FE4A43">
        <w:rPr>
          <w:rFonts w:ascii="Courier New" w:eastAsia="Calibri" w:hAnsi="Courier New" w:cs="Courier New"/>
          <w:b/>
          <w:color w:val="FF0000"/>
          <w:sz w:val="24"/>
        </w:rPr>
        <w:sym w:font="Wingdings 2" w:char="F050"/>
      </w:r>
      <w:r w:rsidRPr="002F3107">
        <w:rPr>
          <w:rFonts w:ascii="Courier New" w:eastAsia="Calibri" w:hAnsi="Courier New" w:cs="Courier New"/>
          <w:sz w:val="24"/>
        </w:rPr>
        <w:t>num</w:t>
      </w:r>
    </w:p>
    <w:p w14:paraId="70852227" w14:textId="7777777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ourier New" w:eastAsia="Calibri" w:hAnsi="Courier New" w:cs="Courier New"/>
          <w:sz w:val="24"/>
        </w:rPr>
        <w:t xml:space="preserve">     5  Begin loop</w:t>
      </w:r>
    </w:p>
    <w:p w14:paraId="3E7C2D5A" w14:textId="1DCC7507" w:rsidR="002F3107" w:rsidRP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ourier New" w:eastAsia="Calibri" w:hAnsi="Courier New" w:cs="Courier New"/>
          <w:sz w:val="24"/>
        </w:rPr>
        <w:tab/>
        <w:t xml:space="preserve"> 6    if </w:t>
      </w:r>
      <w:commentRangeStart w:id="1"/>
      <w:r w:rsidRPr="002F3107">
        <w:rPr>
          <w:rFonts w:ascii="Courier New" w:eastAsia="Calibri" w:hAnsi="Courier New" w:cs="Courier New"/>
          <w:sz w:val="24"/>
        </w:rPr>
        <w:t>n</w:t>
      </w:r>
      <w:r w:rsidR="00A05440">
        <w:rPr>
          <w:rFonts w:ascii="Courier New" w:eastAsia="Calibri" w:hAnsi="Courier New" w:cs="Courier New"/>
          <w:sz w:val="24"/>
        </w:rPr>
        <w:t xml:space="preserve">um mod </w:t>
      </w:r>
      <w:r w:rsidRPr="002F3107">
        <w:rPr>
          <w:rFonts w:ascii="Courier New" w:eastAsia="Calibri" w:hAnsi="Courier New" w:cs="Courier New"/>
          <w:sz w:val="24"/>
        </w:rPr>
        <w:t>loopCounter&gt;</w:t>
      </w:r>
      <w:commentRangeEnd w:id="1"/>
      <w:r w:rsidR="009F123A">
        <w:rPr>
          <w:rStyle w:val="CommentReference"/>
        </w:rPr>
        <w:commentReference w:id="1"/>
      </w:r>
      <w:r w:rsidRPr="002F3107">
        <w:rPr>
          <w:rFonts w:ascii="Courier New" w:eastAsia="Calibri" w:hAnsi="Courier New" w:cs="Courier New"/>
          <w:sz w:val="24"/>
        </w:rPr>
        <w:t xml:space="preserve"> = 0</w:t>
      </w:r>
    </w:p>
    <w:p w14:paraId="3CE4A0D9" w14:textId="78A5EFEA" w:rsidR="002F3107" w:rsidRDefault="002F3107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 w:rsidRPr="002F3107">
        <w:rPr>
          <w:rFonts w:ascii="Courier New" w:eastAsia="Calibri" w:hAnsi="Courier New" w:cs="Courier New"/>
          <w:sz w:val="24"/>
        </w:rPr>
        <w:tab/>
        <w:t xml:space="preserve"> 7     then </w:t>
      </w:r>
      <w:r w:rsidR="00A05440">
        <w:rPr>
          <w:rFonts w:ascii="Courier New" w:eastAsia="Calibri" w:hAnsi="Courier New" w:cs="Courier New"/>
          <w:sz w:val="24"/>
        </w:rPr>
        <w:t>if loopCounter mod 2 = 0</w:t>
      </w:r>
      <w:r w:rsidRPr="002F3107">
        <w:rPr>
          <w:rFonts w:ascii="Courier New" w:eastAsia="Calibri" w:hAnsi="Courier New" w:cs="Courier New"/>
          <w:sz w:val="24"/>
        </w:rPr>
        <w:t xml:space="preserve"> </w:t>
      </w:r>
      <w:r w:rsidR="00A05440" w:rsidRPr="00FE4A43">
        <w:rPr>
          <w:rFonts w:ascii="Courier New" w:eastAsia="Calibri" w:hAnsi="Courier New" w:cs="Courier New"/>
          <w:b/>
          <w:color w:val="FF0000"/>
          <w:sz w:val="24"/>
        </w:rPr>
        <w:sym w:font="Wingdings 2" w:char="F050"/>
      </w:r>
      <w:r w:rsidR="00892A2B" w:rsidRPr="00FE4A43">
        <w:rPr>
          <w:rFonts w:ascii="Courier New" w:eastAsia="Calibri" w:hAnsi="Courier New" w:cs="Courier New"/>
          <w:b/>
          <w:color w:val="FF0000"/>
          <w:sz w:val="24"/>
        </w:rPr>
        <w:sym w:font="Wingdings 2" w:char="F050"/>
      </w:r>
    </w:p>
    <w:p w14:paraId="47B24D02" w14:textId="34E2407B" w:rsidR="00A05440" w:rsidRPr="002F3107" w:rsidRDefault="00A05440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 xml:space="preserve">                Then sum </w:t>
      </w:r>
      <w:r w:rsidRPr="00A05440">
        <w:rPr>
          <w:rFonts w:ascii="Courier New" w:eastAsia="Calibri" w:hAnsi="Courier New" w:cs="Courier New"/>
          <w:sz w:val="24"/>
        </w:rPr>
        <w:sym w:font="Wingdings" w:char="F0DF"/>
      </w:r>
      <w:r>
        <w:rPr>
          <w:rFonts w:ascii="Courier New" w:eastAsia="Calibri" w:hAnsi="Courier New" w:cs="Courier New"/>
          <w:sz w:val="24"/>
        </w:rPr>
        <w:t xml:space="preserve"> sum + loopCounter</w:t>
      </w:r>
    </w:p>
    <w:p w14:paraId="29FB85CA" w14:textId="1613F9AE" w:rsidR="002F3107" w:rsidRPr="002F3107" w:rsidRDefault="00A05440" w:rsidP="00A05440">
      <w:pPr>
        <w:tabs>
          <w:tab w:val="right" w:pos="10206"/>
        </w:tabs>
        <w:spacing w:before="120" w:after="120" w:line="240" w:lineRule="auto"/>
        <w:ind w:right="567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 xml:space="preserve"> </w:t>
      </w:r>
      <w:commentRangeStart w:id="2"/>
      <w:r w:rsidR="002F3107" w:rsidRPr="002F3107">
        <w:rPr>
          <w:rFonts w:ascii="Courier New" w:eastAsia="Calibri" w:hAnsi="Courier New" w:cs="Courier New"/>
          <w:sz w:val="24"/>
        </w:rPr>
        <w:t xml:space="preserve">   </w:t>
      </w:r>
      <w:r>
        <w:rPr>
          <w:rFonts w:ascii="Courier New" w:eastAsia="Calibri" w:hAnsi="Courier New" w:cs="Courier New"/>
          <w:sz w:val="24"/>
        </w:rPr>
        <w:t xml:space="preserve"> 8     </w:t>
      </w:r>
      <w:r w:rsidR="002F3107" w:rsidRPr="002F3107">
        <w:rPr>
          <w:rFonts w:ascii="Courier New" w:eastAsia="Calibri" w:hAnsi="Courier New" w:cs="Courier New"/>
          <w:sz w:val="24"/>
        </w:rPr>
        <w:t xml:space="preserve">loopCounter </w:t>
      </w:r>
      <w:r w:rsidR="002F3107" w:rsidRPr="002F3107">
        <w:rPr>
          <w:rFonts w:ascii="Courier New" w:eastAsia="Calibri" w:hAnsi="Courier New" w:cs="Courier New"/>
          <w:sz w:val="24"/>
        </w:rPr>
        <w:sym w:font="Wingdings" w:char="F0DF"/>
      </w:r>
      <w:r w:rsidR="002F3107" w:rsidRPr="002F3107">
        <w:rPr>
          <w:rFonts w:ascii="Courier New" w:eastAsia="Calibri" w:hAnsi="Courier New" w:cs="Courier New"/>
          <w:sz w:val="24"/>
        </w:rPr>
        <w:t xml:space="preserve"> loopCounter + 1 </w:t>
      </w:r>
      <w:commentRangeEnd w:id="2"/>
      <w:r w:rsidR="009F123A">
        <w:rPr>
          <w:rStyle w:val="CommentReference"/>
        </w:rPr>
        <w:commentReference w:id="2"/>
      </w:r>
      <w:r w:rsidR="002F3107" w:rsidRPr="002F3107">
        <w:rPr>
          <w:rFonts w:ascii="Courier New" w:eastAsia="Calibri" w:hAnsi="Courier New" w:cs="Courier New"/>
          <w:sz w:val="24"/>
        </w:rPr>
        <w:t xml:space="preserve"> </w:t>
      </w:r>
      <w:r w:rsidR="002F3107" w:rsidRPr="002F3107">
        <w:rPr>
          <w:rFonts w:ascii="Courier New" w:eastAsia="Calibri" w:hAnsi="Courier New" w:cs="Courier New"/>
          <w:color w:val="FF0000"/>
          <w:sz w:val="24"/>
        </w:rPr>
        <w:sym w:font="Wingdings 2" w:char="F050"/>
      </w:r>
      <w:r w:rsidR="00892A2B" w:rsidRPr="00892A2B">
        <w:rPr>
          <w:rFonts w:ascii="Courier New" w:eastAsia="Calibri" w:hAnsi="Courier New" w:cs="Courier New"/>
          <w:color w:val="FF0000"/>
          <w:sz w:val="24"/>
        </w:rPr>
        <w:sym w:font="Wingdings 2" w:char="F050"/>
      </w:r>
    </w:p>
    <w:p w14:paraId="314871DF" w14:textId="799C4A55" w:rsidR="002F3107" w:rsidRPr="002F3107" w:rsidRDefault="00A05440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ab/>
        <w:t xml:space="preserve"> 9</w:t>
      </w:r>
      <w:r w:rsidR="002F3107" w:rsidRPr="002F3107">
        <w:rPr>
          <w:rFonts w:ascii="Courier New" w:eastAsia="Calibri" w:hAnsi="Courier New" w:cs="Courier New"/>
          <w:sz w:val="24"/>
        </w:rPr>
        <w:t xml:space="preserve">  end  loop   </w:t>
      </w:r>
    </w:p>
    <w:p w14:paraId="43454989" w14:textId="7552D60A" w:rsidR="002F3107" w:rsidRDefault="00A05440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</w:rPr>
        <w:tab/>
        <w:t>10</w:t>
      </w:r>
      <w:r w:rsidR="002F3107" w:rsidRPr="002F3107">
        <w:rPr>
          <w:rFonts w:ascii="Courier New" w:eastAsia="Calibri" w:hAnsi="Courier New" w:cs="Courier New"/>
          <w:sz w:val="24"/>
        </w:rPr>
        <w:t xml:space="preserve">  display sum</w:t>
      </w:r>
      <w:r w:rsidR="00863DCC">
        <w:rPr>
          <w:rFonts w:ascii="Courier New" w:eastAsia="Calibri" w:hAnsi="Courier New" w:cs="Courier New"/>
          <w:sz w:val="24"/>
        </w:rPr>
        <w:tab/>
      </w:r>
      <w:r w:rsidR="00892A2B">
        <w:rPr>
          <w:rFonts w:ascii="Courier New" w:eastAsia="Calibri" w:hAnsi="Courier New" w:cs="Courier New"/>
          <w:sz w:val="24"/>
        </w:rPr>
        <w:t>(4)</w:t>
      </w:r>
    </w:p>
    <w:p w14:paraId="5422D839" w14:textId="1107BD10" w:rsidR="009F123A" w:rsidRPr="00892A2B" w:rsidRDefault="00892A2B" w:rsidP="002F3107">
      <w:pPr>
        <w:tabs>
          <w:tab w:val="right" w:pos="10206"/>
        </w:tabs>
        <w:spacing w:before="120" w:after="120" w:line="240" w:lineRule="auto"/>
        <w:ind w:left="567" w:right="567" w:hanging="567"/>
        <w:rPr>
          <w:rFonts w:ascii="Courier New" w:eastAsia="Calibri" w:hAnsi="Courier New" w:cs="Courier New"/>
          <w:color w:val="FF0000"/>
          <w:sz w:val="24"/>
        </w:rPr>
      </w:pPr>
      <w:r>
        <w:rPr>
          <w:rFonts w:ascii="Courier New" w:eastAsia="Calibri" w:hAnsi="Courier New" w:cs="Courier New"/>
          <w:color w:val="FF0000"/>
          <w:sz w:val="24"/>
        </w:rPr>
        <w:t xml:space="preserve">    </w:t>
      </w:r>
      <w:r w:rsidRPr="00892A2B">
        <w:rPr>
          <w:rFonts w:ascii="Courier New" w:eastAsia="Calibri" w:hAnsi="Courier New" w:cs="Courier New"/>
          <w:color w:val="FF0000"/>
          <w:sz w:val="24"/>
        </w:rPr>
        <w:t xml:space="preserve">Due to </w:t>
      </w:r>
      <w:r>
        <w:rPr>
          <w:rFonts w:ascii="Courier New" w:eastAsia="Calibri" w:hAnsi="Courier New" w:cs="Courier New"/>
          <w:color w:val="FF0000"/>
          <w:sz w:val="24"/>
        </w:rPr>
        <w:t xml:space="preserve">there being </w:t>
      </w:r>
      <w:r w:rsidRPr="00892A2B">
        <w:rPr>
          <w:rFonts w:ascii="Courier New" w:eastAsia="Calibri" w:hAnsi="Courier New" w:cs="Courier New"/>
          <w:color w:val="FF0000"/>
          <w:sz w:val="24"/>
        </w:rPr>
        <w:t xml:space="preserve">three errors allocate two </w:t>
      </w:r>
      <w:r>
        <w:rPr>
          <w:rFonts w:ascii="Courier New" w:eastAsia="Calibri" w:hAnsi="Courier New" w:cs="Courier New"/>
          <w:color w:val="FF0000"/>
          <w:sz w:val="24"/>
        </w:rPr>
        <w:t xml:space="preserve">marks for </w:t>
      </w:r>
      <w:r w:rsidRPr="00892A2B">
        <w:rPr>
          <w:rFonts w:ascii="Courier New" w:eastAsia="Calibri" w:hAnsi="Courier New" w:cs="Courier New"/>
          <w:color w:val="FF0000"/>
          <w:sz w:val="24"/>
        </w:rPr>
        <w:t xml:space="preserve">either line 7 or 8  </w:t>
      </w:r>
    </w:p>
    <w:p w14:paraId="57CDD92C" w14:textId="7E875F00" w:rsidR="002F3107" w:rsidRPr="00780BF9" w:rsidRDefault="00780BF9" w:rsidP="00780BF9">
      <w:pPr>
        <w:spacing w:after="0"/>
        <w:jc w:val="right"/>
        <w:rPr>
          <w:rFonts w:ascii="Calibri" w:eastAsia="Calibri" w:hAnsi="Calibri" w:cs="Times New Roman"/>
          <w:b/>
        </w:rPr>
      </w:pPr>
      <w:r w:rsidRPr="00780BF9">
        <w:rPr>
          <w:rFonts w:ascii="Calibri" w:eastAsia="Calibri" w:hAnsi="Calibri" w:cs="Times New Roman"/>
          <w:b/>
        </w:rPr>
        <w:t>Total = 25</w:t>
      </w:r>
    </w:p>
    <w:p w14:paraId="0F115E5B" w14:textId="77777777" w:rsidR="002F3107" w:rsidRPr="002F3107" w:rsidRDefault="002F3107" w:rsidP="002F3107">
      <w:pPr>
        <w:spacing w:after="0"/>
        <w:rPr>
          <w:rFonts w:ascii="Calibri" w:eastAsia="Calibri" w:hAnsi="Calibri" w:cs="Times New Roman"/>
        </w:rPr>
      </w:pPr>
    </w:p>
    <w:p w14:paraId="285D75B8" w14:textId="6D75A775" w:rsidR="002F3107" w:rsidRPr="00863DCC" w:rsidRDefault="002F3107" w:rsidP="002F3107">
      <w:pPr>
        <w:tabs>
          <w:tab w:val="left" w:pos="1800"/>
        </w:tabs>
        <w:spacing w:before="29" w:after="0" w:line="480" w:lineRule="auto"/>
        <w:ind w:left="100" w:right="521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863DCC">
        <w:rPr>
          <w:rFonts w:ascii="Arial" w:eastAsia="Arial" w:hAnsi="Arial" w:cs="Arial"/>
          <w:b/>
          <w:bCs/>
          <w:sz w:val="24"/>
          <w:szCs w:val="24"/>
          <w:u w:val="single"/>
        </w:rPr>
        <w:t>Q</w:t>
      </w:r>
      <w:r w:rsidR="00863DCC" w:rsidRPr="00863DCC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UESTION </w:t>
      </w:r>
      <w:r w:rsidRPr="00863DCC">
        <w:rPr>
          <w:rFonts w:ascii="Arial" w:eastAsia="Arial" w:hAnsi="Arial" w:cs="Arial"/>
          <w:b/>
          <w:bCs/>
          <w:sz w:val="24"/>
          <w:szCs w:val="24"/>
          <w:u w:val="single"/>
        </w:rPr>
        <w:t>5</w:t>
      </w:r>
    </w:p>
    <w:p w14:paraId="2479D136" w14:textId="77777777" w:rsidR="002F3107" w:rsidRPr="002F3107" w:rsidRDefault="002F3107" w:rsidP="002F3107">
      <w:pPr>
        <w:rPr>
          <w:rFonts w:ascii="Times New Roman" w:eastAsia="Calibri" w:hAnsi="Times New Roman" w:cs="Times New Roman"/>
          <w:sz w:val="24"/>
          <w:szCs w:val="24"/>
        </w:rPr>
      </w:pPr>
    </w:p>
    <w:p w14:paraId="705BD563" w14:textId="77777777" w:rsidR="002F3107" w:rsidRPr="002F3107" w:rsidRDefault="002F3107" w:rsidP="002F3107">
      <w:pPr>
        <w:tabs>
          <w:tab w:val="left" w:pos="426"/>
        </w:tabs>
        <w:spacing w:after="60"/>
        <w:ind w:left="425" w:hanging="425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</w:rPr>
        <w:t xml:space="preserve">5.1 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Process management is the task of making sure that each process gets enough CPU time and access to memory, storage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and other hardware .so that it can work without interfering with, or being interfered with, by other processes.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(2)</w:t>
      </w:r>
    </w:p>
    <w:p w14:paraId="0E162FD4" w14:textId="77777777" w:rsidR="002F3107" w:rsidRPr="002F3107" w:rsidRDefault="002F3107" w:rsidP="002F3107">
      <w:pPr>
        <w:tabs>
          <w:tab w:val="left" w:pos="426"/>
        </w:tabs>
        <w:spacing w:after="60"/>
        <w:ind w:left="425" w:hanging="425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04358B0C" w14:textId="77777777" w:rsidR="002F3107" w:rsidRPr="002F3107" w:rsidRDefault="002F3107" w:rsidP="002F3107">
      <w:pPr>
        <w:tabs>
          <w:tab w:val="left" w:pos="426"/>
        </w:tabs>
        <w:spacing w:after="120"/>
        <w:ind w:left="425" w:hanging="425"/>
        <w:rPr>
          <w:rFonts w:ascii="Times New Roman" w:eastAsia="Calibri" w:hAnsi="Times New Roman" w:cs="Times New Roman"/>
          <w:sz w:val="24"/>
          <w:szCs w:val="24"/>
        </w:rPr>
      </w:pP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5.2  </w:t>
      </w:r>
      <w:r w:rsidRPr="002F3107">
        <w:rPr>
          <w:rFonts w:ascii="Times New Roman" w:eastAsia="Calibri" w:hAnsi="Times New Roman" w:cs="Times New Roman"/>
          <w:sz w:val="24"/>
          <w:szCs w:val="24"/>
        </w:rPr>
        <w:tab/>
        <w:t>VirtualBox, Parallels, VM Player, etc.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(any 2)</w:t>
      </w:r>
      <w:r w:rsidRPr="002F3107">
        <w:rPr>
          <w:rFonts w:ascii="Times New Roman" w:eastAsia="Calibri" w:hAnsi="Times New Roman" w:cs="Times New Roman"/>
          <w:sz w:val="24"/>
          <w:szCs w:val="24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</w:rPr>
        <w:tab/>
        <w:t>(2)</w:t>
      </w:r>
    </w:p>
    <w:p w14:paraId="1523F339" w14:textId="77777777" w:rsidR="002F3107" w:rsidRPr="002F3107" w:rsidRDefault="002F3107" w:rsidP="002F3107">
      <w:pPr>
        <w:tabs>
          <w:tab w:val="left" w:pos="426"/>
        </w:tabs>
        <w:spacing w:after="120"/>
        <w:ind w:left="425" w:hanging="425"/>
        <w:rPr>
          <w:rFonts w:ascii="Times New Roman" w:eastAsia="Calibri" w:hAnsi="Times New Roman" w:cs="Times New Roman"/>
          <w:sz w:val="14"/>
          <w:szCs w:val="24"/>
        </w:rPr>
      </w:pPr>
    </w:p>
    <w:p w14:paraId="1F369D76" w14:textId="0F64F929" w:rsidR="002F3107" w:rsidRPr="002F3107" w:rsidRDefault="002F3107" w:rsidP="002F3107">
      <w:pPr>
        <w:tabs>
          <w:tab w:val="left" w:pos="426"/>
        </w:tabs>
        <w:spacing w:after="120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</w:rPr>
        <w:t>5.3</w:t>
      </w:r>
      <w:r w:rsidR="00863DCC">
        <w:rPr>
          <w:rFonts w:ascii="Times New Roman" w:eastAsia="Calibri" w:hAnsi="Times New Roman" w:cs="Times New Roman"/>
          <w:sz w:val="24"/>
          <w:szCs w:val="24"/>
        </w:rPr>
        <w:t>.1</w:t>
      </w:r>
      <w:r w:rsidRPr="002F31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It is plugged into a PCI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noBreakHyphen/>
        <w:t>E expansion slot on the motherboard.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 </w:t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(1)</w:t>
      </w:r>
    </w:p>
    <w:p w14:paraId="0D4383D9" w14:textId="77777777" w:rsidR="002F3107" w:rsidRPr="002F3107" w:rsidRDefault="002F3107" w:rsidP="002F3107">
      <w:pPr>
        <w:tabs>
          <w:tab w:val="left" w:pos="426"/>
        </w:tabs>
        <w:spacing w:after="120"/>
        <w:ind w:left="426" w:hanging="426"/>
        <w:rPr>
          <w:rFonts w:ascii="Times New Roman" w:eastAsia="Calibri" w:hAnsi="Times New Roman" w:cs="Times New Roman"/>
          <w:bCs/>
          <w:sz w:val="14"/>
          <w:szCs w:val="24"/>
          <w:lang w:val="en-GB"/>
        </w:rPr>
      </w:pPr>
    </w:p>
    <w:p w14:paraId="7225D659" w14:textId="100AF4FB" w:rsidR="002F3107" w:rsidRPr="002F3107" w:rsidRDefault="00863DCC" w:rsidP="002F3107">
      <w:pPr>
        <w:tabs>
          <w:tab w:val="left" w:pos="426"/>
        </w:tabs>
        <w:spacing w:after="120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5.3.2 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Reduces the work load of the CPU,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the comput</w:t>
      </w: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>er responds faster when running</w:t>
      </w: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br/>
        <w:t xml:space="preserve">  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graphics software like video editing or games.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 (2)</w:t>
      </w:r>
    </w:p>
    <w:p w14:paraId="309D0F37" w14:textId="77777777" w:rsidR="002F3107" w:rsidRPr="002F3107" w:rsidRDefault="002F3107" w:rsidP="002F3107">
      <w:pPr>
        <w:tabs>
          <w:tab w:val="left" w:pos="426"/>
        </w:tabs>
        <w:spacing w:after="120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145D86A0" w14:textId="24513C02" w:rsidR="002F3107" w:rsidRPr="002F3107" w:rsidRDefault="002F3107" w:rsidP="002F3107">
      <w:pPr>
        <w:tabs>
          <w:tab w:val="left" w:pos="426"/>
        </w:tabs>
        <w:spacing w:after="120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</w:t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4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Time consuming/ costly to recapture data.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Loss of stock may occur if no record of books borrowed.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Library will not be functional until the system is working.</w:t>
      </w:r>
    </w:p>
    <w:p w14:paraId="63027334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en-GB"/>
        </w:rPr>
        <w:tab/>
        <w:t>(Any 2 suitable responses)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(2)</w:t>
      </w:r>
    </w:p>
    <w:p w14:paraId="700A6BE0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</w:p>
    <w:p w14:paraId="5AD97658" w14:textId="1F8285D0" w:rsidR="002F3107" w:rsidRPr="002F3107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5.5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.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 </w:t>
      </w:r>
      <w:r w:rsidR="002F3107" w:rsidRPr="002F3107">
        <w:rPr>
          <w:rFonts w:ascii="Times New Roman" w:eastAsia="Calibri" w:hAnsi="Times New Roman" w:cs="Times New Roman"/>
          <w:sz w:val="24"/>
          <w:szCs w:val="24"/>
        </w:rPr>
        <w:t>A computer worm uses a weakness in an application or operating system to spread and can ‘reproduce’ itself within the network.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Worms pose a threat to data in that they share your confidential files with others.</w:t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(2)</w:t>
      </w:r>
    </w:p>
    <w:p w14:paraId="639E057A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40450EA9" w14:textId="54224604" w:rsidR="002F3107" w:rsidRPr="002F3107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lastRenderedPageBreak/>
        <w:t>5.6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S</w:t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pyware such as keyloggers monitor your activities and collect personal information including passwords and account numbers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and report them to other parties to either use this information directly or in order to gain access to your data.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(2)</w:t>
      </w:r>
    </w:p>
    <w:p w14:paraId="34502E1B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03058AF1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06AFFDD2" w14:textId="1C7B799D" w:rsidR="002F3107" w:rsidRPr="002F3107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5.7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en-GB"/>
        </w:rPr>
        <w:t>( Any TWO valid responses)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</w:p>
    <w:p w14:paraId="28A91299" w14:textId="77777777" w:rsidR="002F3107" w:rsidRPr="002F3107" w:rsidRDefault="002F3107" w:rsidP="002F3107">
      <w:pPr>
        <w:numPr>
          <w:ilvl w:val="0"/>
          <w:numId w:val="3"/>
        </w:numPr>
        <w:tabs>
          <w:tab w:val="left" w:pos="426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Accidentally deleting files or formatting a disk</w:t>
      </w:r>
    </w:p>
    <w:p w14:paraId="793B2F9E" w14:textId="77777777" w:rsidR="002F3107" w:rsidRPr="002F3107" w:rsidRDefault="002F3107" w:rsidP="002F3107">
      <w:pPr>
        <w:numPr>
          <w:ilvl w:val="0"/>
          <w:numId w:val="3"/>
        </w:numPr>
        <w:tabs>
          <w:tab w:val="left" w:pos="426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Not ensuring that regular backups take place</w:t>
      </w:r>
    </w:p>
    <w:p w14:paraId="6E9EAC41" w14:textId="77777777" w:rsidR="002F3107" w:rsidRPr="002F3107" w:rsidRDefault="002F3107" w:rsidP="002F3107">
      <w:pPr>
        <w:numPr>
          <w:ilvl w:val="0"/>
          <w:numId w:val="3"/>
        </w:numPr>
        <w:tabs>
          <w:tab w:val="left" w:pos="426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Entering incorrect data in a program</w:t>
      </w:r>
    </w:p>
    <w:p w14:paraId="584338C4" w14:textId="77777777" w:rsidR="002F3107" w:rsidRPr="002F3107" w:rsidRDefault="002F3107" w:rsidP="002F3107">
      <w:pPr>
        <w:numPr>
          <w:ilvl w:val="0"/>
          <w:numId w:val="3"/>
        </w:numPr>
        <w:tabs>
          <w:tab w:val="left" w:pos="426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Losing or misplacing portable storage devices</w:t>
      </w:r>
    </w:p>
    <w:p w14:paraId="25E59A7C" w14:textId="77777777" w:rsidR="002F3107" w:rsidRPr="002F3107" w:rsidRDefault="002F3107" w:rsidP="002F3107">
      <w:pPr>
        <w:numPr>
          <w:ilvl w:val="0"/>
          <w:numId w:val="3"/>
        </w:numPr>
        <w:tabs>
          <w:tab w:val="left" w:pos="426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Allowing other unauthorised users to get access to data </w:t>
      </w:r>
    </w:p>
    <w:p w14:paraId="7464545F" w14:textId="77777777" w:rsidR="002F3107" w:rsidRPr="002F3107" w:rsidRDefault="002F3107" w:rsidP="002F3107">
      <w:pPr>
        <w:numPr>
          <w:ilvl w:val="0"/>
          <w:numId w:val="3"/>
        </w:numPr>
        <w:tabs>
          <w:tab w:val="left" w:pos="426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>By not following basic security principles etc.</w:t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(2)</w:t>
      </w:r>
    </w:p>
    <w:p w14:paraId="4805ABBC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1C9A2271" w14:textId="2601112F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</w:t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8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.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Power problems can result in loss of data </w:t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br/>
        <w:t>Hardware failure or damage can occur,</w:t>
      </w:r>
      <w:r w:rsidRPr="002F3107">
        <w:rPr>
          <w:rFonts w:ascii="Times New Roman" w:eastAsia="Calibri" w:hAnsi="Times New Roman" w:cs="Times New Roman"/>
          <w:sz w:val="24"/>
          <w:szCs w:val="24"/>
          <w:lang w:val="en-GB"/>
        </w:rPr>
        <w:br/>
        <w:t>Theft of hardware.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en-GB"/>
        </w:rPr>
        <w:t>(Any 2)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(2)</w:t>
      </w:r>
    </w:p>
    <w:p w14:paraId="6028060A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7A7CA84A" w14:textId="31A59236" w:rsidR="002F3107" w:rsidRPr="002F3107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5.9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.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A full backup is a copy of all your data or files.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br/>
        <w:t xml:space="preserve">Incremental –the backup software only copies over new files and files that have been changed since the last backup. 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(2)</w:t>
      </w:r>
    </w:p>
    <w:p w14:paraId="1B5105FD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0E5F6BFE" w14:textId="5AA47537" w:rsidR="002F3107" w:rsidRPr="002F3107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5.10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Verification refers to checking that data entered is correct or accurate -by checking against another source.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</w:p>
    <w:p w14:paraId="7DBEA1C6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      Data validation is to check that the data entered makes sense –for grade, cannot enter a number over 12 .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(2)</w:t>
      </w:r>
    </w:p>
    <w:p w14:paraId="1551131B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60CB68DA" w14:textId="11090E06" w:rsidR="00863DCC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5.11 Category – radio button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</w:p>
    <w:p w14:paraId="6256B51E" w14:textId="42F7D4E3" w:rsidR="002F3107" w:rsidRPr="002F3107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       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Check boxes, list boxes and other components where a user makes their choice by ‘clicking on’ or selecting an item from a set of possible options. 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br/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en-GB"/>
        </w:rPr>
        <w:t>(Any 2)</w:t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</w:t>
      </w:r>
      <w:r w:rsidR="002F3107"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2F3107"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>(2)</w:t>
      </w:r>
    </w:p>
    <w:p w14:paraId="336F3696" w14:textId="77777777" w:rsidR="002F3107" w:rsidRP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4C8DE78B" w14:textId="484FE33D" w:rsidR="002F3107" w:rsidRDefault="002F3107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5.1</w:t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2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.</w:t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  <w:t xml:space="preserve">Data Type, Format, Range and Presence checks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en-GB"/>
        </w:rPr>
        <w:t>(Any 2)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t xml:space="preserve"> </w:t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Pr="002F3107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GB"/>
        </w:rPr>
        <w:sym w:font="Wingdings" w:char="F0FC"/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="00863DCC">
        <w:rPr>
          <w:rFonts w:ascii="Times New Roman" w:eastAsia="Calibri" w:hAnsi="Times New Roman" w:cs="Times New Roman"/>
          <w:bCs/>
          <w:sz w:val="24"/>
          <w:szCs w:val="24"/>
          <w:lang w:val="en-GB"/>
        </w:rPr>
        <w:tab/>
      </w:r>
      <w:r w:rsidRPr="002F310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(2)</w:t>
      </w:r>
    </w:p>
    <w:p w14:paraId="3BCD803D" w14:textId="77777777" w:rsidR="00863DCC" w:rsidRDefault="00863DCC" w:rsidP="002F3107">
      <w:pPr>
        <w:tabs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14:paraId="55BD7F46" w14:textId="61C87579" w:rsidR="00863DCC" w:rsidRPr="00863DCC" w:rsidRDefault="00863DCC" w:rsidP="00863DCC">
      <w:pPr>
        <w:tabs>
          <w:tab w:val="left" w:pos="426"/>
        </w:tabs>
        <w:spacing w:after="0" w:line="240" w:lineRule="auto"/>
        <w:ind w:left="426" w:hanging="426"/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863DCC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Total = 25</w:t>
      </w:r>
    </w:p>
    <w:p w14:paraId="7AF88B2C" w14:textId="77777777" w:rsidR="00BF4CFF" w:rsidRDefault="00BF4CFF">
      <w:bookmarkStart w:id="3" w:name="_GoBack"/>
      <w:bookmarkEnd w:id="3"/>
    </w:p>
    <w:sectPr w:rsidR="00BF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SHLIN PILLAY" w:date="2016-06-08T12:38:00Z" w:initials="AJ">
    <w:p w14:paraId="794C31DA" w14:textId="77777777" w:rsidR="009F123A" w:rsidRDefault="009F123A">
      <w:pPr>
        <w:pStyle w:val="CommentText"/>
      </w:pPr>
      <w:r>
        <w:rPr>
          <w:rStyle w:val="CommentReference"/>
        </w:rPr>
        <w:annotationRef/>
      </w:r>
      <w:r>
        <w:t xml:space="preserve">This is also incorrect. </w:t>
      </w:r>
    </w:p>
  </w:comment>
  <w:comment w:id="2" w:author="ASHLIN PILLAY" w:date="2016-06-08T12:36:00Z" w:initials="AJ">
    <w:p w14:paraId="7B218296" w14:textId="77777777" w:rsidR="009F123A" w:rsidRDefault="009F123A">
      <w:pPr>
        <w:pStyle w:val="CommentText"/>
      </w:pPr>
      <w:r>
        <w:rPr>
          <w:rStyle w:val="CommentReference"/>
        </w:rPr>
        <w:annotationRef/>
      </w:r>
      <w:r>
        <w:t>This should not be tested like that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4C31DA" w15:done="0"/>
  <w15:commentEx w15:paraId="7B2182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IconicSymbolsA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E44F4"/>
    <w:multiLevelType w:val="multilevel"/>
    <w:tmpl w:val="13FC0A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FD5796"/>
    <w:multiLevelType w:val="hybridMultilevel"/>
    <w:tmpl w:val="C45A29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B577A"/>
    <w:multiLevelType w:val="hybridMultilevel"/>
    <w:tmpl w:val="B5E459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gs">
    <w15:presenceInfo w15:providerId="None" w15:userId="Jug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07"/>
    <w:rsid w:val="00160CFD"/>
    <w:rsid w:val="002B6161"/>
    <w:rsid w:val="002F3107"/>
    <w:rsid w:val="004F5312"/>
    <w:rsid w:val="006C4297"/>
    <w:rsid w:val="0071783B"/>
    <w:rsid w:val="00780BF9"/>
    <w:rsid w:val="007E379A"/>
    <w:rsid w:val="00854D54"/>
    <w:rsid w:val="00863DCC"/>
    <w:rsid w:val="00892A2B"/>
    <w:rsid w:val="00967D69"/>
    <w:rsid w:val="009F123A"/>
    <w:rsid w:val="00A05440"/>
    <w:rsid w:val="00B11BFF"/>
    <w:rsid w:val="00BA50BA"/>
    <w:rsid w:val="00BF4CFF"/>
    <w:rsid w:val="00C2213D"/>
    <w:rsid w:val="00D032ED"/>
    <w:rsid w:val="00DA34DA"/>
    <w:rsid w:val="00E24733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4B0C"/>
  <w15:docId w15:val="{4ACD0605-B007-45FE-BE3C-FEB8201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1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2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42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Jugs</dc:creator>
  <cp:keywords/>
  <dc:description/>
  <cp:lastModifiedBy>Jugs</cp:lastModifiedBy>
  <cp:revision>12</cp:revision>
  <dcterms:created xsi:type="dcterms:W3CDTF">2016-05-23T07:16:00Z</dcterms:created>
  <dcterms:modified xsi:type="dcterms:W3CDTF">2016-06-20T07:12:00Z</dcterms:modified>
</cp:coreProperties>
</file>